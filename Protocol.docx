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A8243" w14:textId="1AD8E1B7" w:rsidR="005D77FD" w:rsidRDefault="006E36B8">
      <w:pPr>
        <w:shd w:val="clear" w:color="auto" w:fill="FFFFFF"/>
        <w:spacing w:before="240" w:after="240"/>
        <w:rPr>
          <w:b/>
          <w:color w:val="24292E"/>
          <w:sz w:val="48"/>
          <w:szCs w:val="48"/>
        </w:rPr>
      </w:pPr>
      <w:r>
        <w:rPr>
          <w:b/>
          <w:color w:val="24292E"/>
          <w:sz w:val="48"/>
          <w:szCs w:val="48"/>
        </w:rPr>
        <w:t xml:space="preserve">Protocol Abalone </w:t>
      </w:r>
      <w:bookmarkStart w:id="0" w:name="_GoBack"/>
      <w:bookmarkEnd w:id="0"/>
    </w:p>
    <w:p w14:paraId="7B176D7A" w14:textId="77777777" w:rsidR="005D77FD" w:rsidRDefault="006E36B8">
      <w:pPr>
        <w:pStyle w:val="Heading1"/>
        <w:keepNext w:val="0"/>
        <w:keepLines w:val="0"/>
        <w:shd w:val="clear" w:color="auto" w:fill="FFFFFF"/>
        <w:spacing w:before="480" w:after="240"/>
        <w:rPr>
          <w:b/>
          <w:color w:val="24292E"/>
          <w:sz w:val="46"/>
          <w:szCs w:val="46"/>
        </w:rPr>
      </w:pPr>
      <w:bookmarkStart w:id="1" w:name="_b5gvgih0ektk" w:colFirst="0" w:colLast="0"/>
      <w:bookmarkEnd w:id="1"/>
      <w:r>
        <w:rPr>
          <w:b/>
          <w:color w:val="24292E"/>
          <w:sz w:val="46"/>
          <w:szCs w:val="46"/>
        </w:rPr>
        <w:t>Core Protocol: Client</w:t>
      </w:r>
    </w:p>
    <w:p w14:paraId="4CCFED96" w14:textId="77777777" w:rsidR="005D77FD" w:rsidRDefault="006E36B8">
      <w:pPr>
        <w:spacing w:before="240" w:after="240"/>
        <w:rPr>
          <w:color w:val="24292E"/>
          <w:highlight w:val="white"/>
        </w:rPr>
      </w:pPr>
      <w:r>
        <w:rPr>
          <w:color w:val="24292E"/>
          <w:highlight w:val="white"/>
        </w:rPr>
        <w:t>These are messages which are sent by the client to the server. The server should handle these incoming messages. The overall format of messaging the server is the following:</w:t>
      </w:r>
    </w:p>
    <w:p w14:paraId="5FDA6E87" w14:textId="77777777" w:rsidR="005D77FD" w:rsidRDefault="006E36B8">
      <w:pPr>
        <w:spacing w:before="240" w:after="240"/>
        <w:rPr>
          <w:b/>
          <w:color w:val="24292E"/>
          <w:highlight w:val="white"/>
        </w:rPr>
      </w:pPr>
      <w:r>
        <w:rPr>
          <w:b/>
          <w:color w:val="24292E"/>
          <w:highlight w:val="white"/>
        </w:rPr>
        <w:t>COMMAND;</w:t>
      </w:r>
      <w:r>
        <w:rPr>
          <w:color w:val="24292E"/>
          <w:highlight w:val="white"/>
        </w:rPr>
        <w:t>Argument</w:t>
      </w:r>
      <w:r>
        <w:rPr>
          <w:color w:val="24292E"/>
          <w:highlight w:val="white"/>
          <w:vertAlign w:val="subscript"/>
        </w:rPr>
        <w:t>1</w:t>
      </w:r>
      <w:r>
        <w:rPr>
          <w:b/>
          <w:color w:val="24292E"/>
          <w:highlight w:val="white"/>
        </w:rPr>
        <w:t>;</w:t>
      </w:r>
      <w:r>
        <w:rPr>
          <w:color w:val="24292E"/>
          <w:highlight w:val="white"/>
        </w:rPr>
        <w:t>Argument</w:t>
      </w:r>
      <w:r>
        <w:rPr>
          <w:color w:val="24292E"/>
          <w:highlight w:val="white"/>
          <w:vertAlign w:val="subscript"/>
        </w:rPr>
        <w:t>2</w:t>
      </w:r>
      <w:r>
        <w:rPr>
          <w:b/>
          <w:color w:val="24292E"/>
          <w:highlight w:val="white"/>
        </w:rPr>
        <w:t>;</w:t>
      </w:r>
      <w:r>
        <w:rPr>
          <w:color w:val="24292E"/>
          <w:highlight w:val="white"/>
        </w:rPr>
        <w:t xml:space="preserve"> …</w:t>
      </w:r>
      <w:r>
        <w:rPr>
          <w:b/>
          <w:color w:val="24292E"/>
          <w:highlight w:val="white"/>
        </w:rPr>
        <w:t>;</w:t>
      </w:r>
      <w:proofErr w:type="spellStart"/>
      <w:r>
        <w:rPr>
          <w:color w:val="24292E"/>
          <w:highlight w:val="white"/>
        </w:rPr>
        <w:t>Argument</w:t>
      </w:r>
      <w:r>
        <w:rPr>
          <w:color w:val="24292E"/>
          <w:highlight w:val="white"/>
          <w:vertAlign w:val="subscript"/>
        </w:rPr>
        <w:t>n</w:t>
      </w:r>
      <w:proofErr w:type="spellEnd"/>
    </w:p>
    <w:p w14:paraId="59CF257B" w14:textId="77777777" w:rsidR="005D77FD" w:rsidRDefault="006E36B8">
      <w:pPr>
        <w:spacing w:before="240" w:after="240"/>
        <w:rPr>
          <w:color w:val="24292E"/>
          <w:highlight w:val="white"/>
        </w:rPr>
      </w:pPr>
      <w:r>
        <w:rPr>
          <w:color w:val="24292E"/>
          <w:highlight w:val="white"/>
        </w:rPr>
        <w:t>If the command is MOVE, the format will be following:</w:t>
      </w:r>
    </w:p>
    <w:p w14:paraId="7ADDC3DC" w14:textId="77777777" w:rsidR="005D77FD" w:rsidRDefault="006E36B8">
      <w:pPr>
        <w:spacing w:before="240" w:after="240"/>
        <w:rPr>
          <w:b/>
          <w:color w:val="24292E"/>
          <w:highlight w:val="white"/>
        </w:rPr>
      </w:pPr>
      <w:r>
        <w:rPr>
          <w:b/>
          <w:color w:val="24292E"/>
          <w:highlight w:val="white"/>
        </w:rPr>
        <w:t>MOVE;</w:t>
      </w:r>
      <w:r>
        <w:rPr>
          <w:color w:val="24292E"/>
          <w:highlight w:val="white"/>
        </w:rPr>
        <w:t>direction</w:t>
      </w:r>
      <w:r>
        <w:rPr>
          <w:b/>
          <w:color w:val="24292E"/>
          <w:highlight w:val="white"/>
        </w:rPr>
        <w:t>;</w:t>
      </w:r>
      <w:r>
        <w:rPr>
          <w:color w:val="24292E"/>
          <w:highlight w:val="white"/>
        </w:rPr>
        <w:t>marblePos1</w:t>
      </w:r>
      <w:r>
        <w:rPr>
          <w:b/>
          <w:color w:val="24292E"/>
          <w:highlight w:val="white"/>
        </w:rPr>
        <w:t>,</w:t>
      </w:r>
      <w:r>
        <w:rPr>
          <w:color w:val="24292E"/>
          <w:highlight w:val="white"/>
        </w:rPr>
        <w:t>marblePos2</w:t>
      </w:r>
      <w:r>
        <w:rPr>
          <w:b/>
          <w:color w:val="24292E"/>
          <w:highlight w:val="white"/>
        </w:rPr>
        <w:t>,</w:t>
      </w:r>
      <w:r>
        <w:rPr>
          <w:color w:val="24292E"/>
          <w:highlight w:val="white"/>
        </w:rPr>
        <w:t>marblePos3</w:t>
      </w:r>
    </w:p>
    <w:p w14:paraId="28AFC982" w14:textId="77777777" w:rsidR="005D77FD" w:rsidRDefault="005D77FD">
      <w:pPr>
        <w:spacing w:before="240" w:after="240"/>
        <w:rPr>
          <w:color w:val="24292E"/>
          <w:highlight w:val="white"/>
        </w:rPr>
      </w:pPr>
    </w:p>
    <w:p w14:paraId="7AD239FE" w14:textId="77777777" w:rsidR="005D77FD" w:rsidRDefault="006E36B8">
      <w:pPr>
        <w:spacing w:before="240" w:after="240"/>
        <w:rPr>
          <w:color w:val="24292E"/>
          <w:highlight w:val="white"/>
        </w:rPr>
      </w:pPr>
      <w:r>
        <w:rPr>
          <w:color w:val="24292E"/>
          <w:highlight w:val="white"/>
        </w:rPr>
        <w:t>Command: The command/method name to communicate to the server.</w:t>
      </w:r>
    </w:p>
    <w:p w14:paraId="6E07C732" w14:textId="77777777" w:rsidR="005D77FD" w:rsidRDefault="006E36B8">
      <w:pPr>
        <w:spacing w:before="240" w:after="240"/>
        <w:rPr>
          <w:color w:val="24292E"/>
          <w:highlight w:val="white"/>
        </w:rPr>
      </w:pPr>
      <w:r>
        <w:rPr>
          <w:color w:val="24292E"/>
          <w:highlight w:val="white"/>
        </w:rPr>
        <w:t xml:space="preserve">Argument: Arguments will be the Objects you with certain type which you want to send to the server and back. All arguments will be split up by </w:t>
      </w:r>
      <w:proofErr w:type="spellStart"/>
      <w:r>
        <w:rPr>
          <w:color w:val="24292E"/>
          <w:highlight w:val="white"/>
        </w:rPr>
        <w:t>String.split</w:t>
      </w:r>
      <w:proofErr w:type="spellEnd"/>
      <w:r>
        <w:rPr>
          <w:color w:val="24292E"/>
          <w:highlight w:val="white"/>
        </w:rPr>
        <w:t>(), so you will have the Command and the arguments split into a String-array, so if the server or client is expecting integer numbers, the String number has to be converted.(</w:t>
      </w:r>
      <w:r>
        <w:rPr>
          <w:rFonts w:ascii="Courier New" w:eastAsia="Courier New" w:hAnsi="Courier New" w:cs="Courier New"/>
          <w:color w:val="585858"/>
          <w:sz w:val="21"/>
          <w:szCs w:val="21"/>
          <w:shd w:val="clear" w:color="auto" w:fill="FEFEFC"/>
        </w:rPr>
        <w:t xml:space="preserve">int </w:t>
      </w:r>
      <w:proofErr w:type="spellStart"/>
      <w:r>
        <w:rPr>
          <w:rFonts w:ascii="Courier New" w:eastAsia="Courier New" w:hAnsi="Courier New" w:cs="Courier New"/>
          <w:color w:val="585858"/>
          <w:sz w:val="21"/>
          <w:szCs w:val="21"/>
          <w:shd w:val="clear" w:color="auto" w:fill="FEFEFC"/>
        </w:rPr>
        <w:t>i</w:t>
      </w:r>
      <w:proofErr w:type="spellEnd"/>
      <w:r>
        <w:rPr>
          <w:rFonts w:ascii="Courier New" w:eastAsia="Courier New" w:hAnsi="Courier New" w:cs="Courier New"/>
          <w:color w:val="585858"/>
          <w:sz w:val="21"/>
          <w:szCs w:val="21"/>
          <w:shd w:val="clear" w:color="auto" w:fill="FEFEFC"/>
        </w:rPr>
        <w:t xml:space="preserve"> = </w:t>
      </w:r>
      <w:proofErr w:type="spellStart"/>
      <w:r>
        <w:rPr>
          <w:rFonts w:ascii="Courier New" w:eastAsia="Courier New" w:hAnsi="Courier New" w:cs="Courier New"/>
          <w:color w:val="585858"/>
          <w:sz w:val="21"/>
          <w:szCs w:val="21"/>
          <w:shd w:val="clear" w:color="auto" w:fill="FEFEFC"/>
        </w:rPr>
        <w:t>Integer.parseInt</w:t>
      </w:r>
      <w:proofErr w:type="spellEnd"/>
      <w:r>
        <w:rPr>
          <w:rFonts w:ascii="Courier New" w:eastAsia="Courier New" w:hAnsi="Courier New" w:cs="Courier New"/>
          <w:color w:val="585858"/>
          <w:sz w:val="21"/>
          <w:szCs w:val="21"/>
          <w:shd w:val="clear" w:color="auto" w:fill="FEFEFC"/>
        </w:rPr>
        <w:t>(</w:t>
      </w:r>
      <w:proofErr w:type="spellStart"/>
      <w:r>
        <w:rPr>
          <w:rFonts w:ascii="Courier New" w:eastAsia="Courier New" w:hAnsi="Courier New" w:cs="Courier New"/>
          <w:color w:val="585858"/>
          <w:sz w:val="21"/>
          <w:szCs w:val="21"/>
          <w:shd w:val="clear" w:color="auto" w:fill="FEFEFC"/>
        </w:rPr>
        <w:t>myString</w:t>
      </w:r>
      <w:proofErr w:type="spellEnd"/>
      <w:r>
        <w:rPr>
          <w:rFonts w:ascii="Courier New" w:eastAsia="Courier New" w:hAnsi="Courier New" w:cs="Courier New"/>
          <w:color w:val="585858"/>
          <w:sz w:val="21"/>
          <w:szCs w:val="21"/>
          <w:shd w:val="clear" w:color="auto" w:fill="FEFEFC"/>
        </w:rPr>
        <w:t>)</w:t>
      </w:r>
      <w:r>
        <w:rPr>
          <w:color w:val="24292E"/>
          <w:highlight w:val="white"/>
        </w:rPr>
        <w:t>)</w:t>
      </w:r>
    </w:p>
    <w:p w14:paraId="3B71C82B" w14:textId="77777777" w:rsidR="005D77FD" w:rsidRDefault="005D77FD">
      <w:pPr>
        <w:spacing w:before="240" w:after="240"/>
        <w:rPr>
          <w:color w:val="24292E"/>
          <w:highlight w:val="white"/>
        </w:rPr>
      </w:pPr>
    </w:p>
    <w:p w14:paraId="1718EEF8" w14:textId="77777777" w:rsidR="005D77FD" w:rsidRDefault="005D77FD">
      <w:pPr>
        <w:spacing w:before="240" w:after="240"/>
        <w:rPr>
          <w:color w:val="24292E"/>
          <w:highlight w:val="white"/>
        </w:rPr>
      </w:pPr>
    </w:p>
    <w:p w14:paraId="32944F4D" w14:textId="77777777" w:rsidR="005D77FD" w:rsidRDefault="006E36B8">
      <w:pPr>
        <w:spacing w:before="240" w:after="240"/>
        <w:rPr>
          <w:color w:val="24292E"/>
          <w:highlight w:val="white"/>
        </w:rPr>
      </w:pPr>
      <w:r>
        <w:rPr>
          <w:color w:val="24292E"/>
          <w:highlight w:val="white"/>
        </w:rPr>
        <w:t>Every command has its own numbers of arguments (so the array isn’t static and the number of arguments can change).</w:t>
      </w:r>
    </w:p>
    <w:p w14:paraId="7EB30114" w14:textId="77777777" w:rsidR="005D77FD" w:rsidRDefault="006E36B8">
      <w:pPr>
        <w:spacing w:before="240" w:after="240"/>
        <w:rPr>
          <w:color w:val="24292E"/>
          <w:highlight w:val="white"/>
        </w:rPr>
      </w:pPr>
      <w:r>
        <w:rPr>
          <w:color w:val="24292E"/>
          <w:highlight w:val="white"/>
        </w:rPr>
        <w:t xml:space="preserve">If </w:t>
      </w:r>
      <w:r>
        <w:rPr>
          <w:b/>
          <w:color w:val="24292E"/>
          <w:highlight w:val="white"/>
        </w:rPr>
        <w:t>command</w:t>
      </w:r>
      <w:r>
        <w:rPr>
          <w:color w:val="24292E"/>
          <w:highlight w:val="white"/>
        </w:rPr>
        <w:t xml:space="preserve"> is </w:t>
      </w:r>
      <w:r>
        <w:rPr>
          <w:b/>
          <w:color w:val="24292E"/>
          <w:highlight w:val="white"/>
        </w:rPr>
        <w:t>MOVE</w:t>
      </w:r>
      <w:r>
        <w:rPr>
          <w:color w:val="24292E"/>
          <w:highlight w:val="white"/>
        </w:rPr>
        <w:t xml:space="preserve">: </w:t>
      </w:r>
    </w:p>
    <w:p w14:paraId="343D60BD" w14:textId="77777777" w:rsidR="005D77FD" w:rsidRDefault="006E36B8">
      <w:pPr>
        <w:spacing w:before="240" w:after="240"/>
        <w:rPr>
          <w:color w:val="24292E"/>
          <w:highlight w:val="white"/>
        </w:rPr>
      </w:pPr>
      <w:r>
        <w:rPr>
          <w:color w:val="24292E"/>
          <w:highlight w:val="white"/>
        </w:rPr>
        <w:t xml:space="preserve">The arguments are now specific set for moving marbles. The first argument of the protocol will be the direction-String. The following argument will select the marbles separated by commas instead of semicolons, so the marbles are saved in an own array. Each number chosen by the position of the marble. </w:t>
      </w:r>
      <w:r>
        <w:rPr>
          <w:b/>
          <w:color w:val="24292E"/>
          <w:highlight w:val="white"/>
        </w:rPr>
        <w:t xml:space="preserve">IMPORTANT: </w:t>
      </w:r>
      <w:r>
        <w:rPr>
          <w:color w:val="24292E"/>
          <w:highlight w:val="white"/>
        </w:rPr>
        <w:t xml:space="preserve">The array isn’t static, the numbers of the marbles can change, depending on how many marbles the player wants to move. Therefore if a player wants to move marbles, every server needs a communication tool like the switch statement in the MOVE command, which checks how many marbles are entered by the player.                                              </w:t>
      </w:r>
    </w:p>
    <w:p w14:paraId="31B511E5" w14:textId="77777777" w:rsidR="005D77FD" w:rsidRDefault="006E36B8">
      <w:pPr>
        <w:spacing w:before="240" w:after="240"/>
        <w:rPr>
          <w:color w:val="24292E"/>
          <w:highlight w:val="white"/>
        </w:rPr>
      </w:pPr>
      <w:r>
        <w:rPr>
          <w:color w:val="24292E"/>
          <w:highlight w:val="white"/>
        </w:rPr>
        <w:t>For Example:</w:t>
      </w:r>
    </w:p>
    <w:p w14:paraId="0A7C52DD" w14:textId="77777777" w:rsidR="005D77FD" w:rsidRDefault="006E36B8">
      <w:pPr>
        <w:spacing w:before="240" w:after="240"/>
        <w:rPr>
          <w:color w:val="24292E"/>
          <w:highlight w:val="white"/>
        </w:rPr>
      </w:pPr>
      <w:r>
        <w:rPr>
          <w:color w:val="24292E"/>
          <w:highlight w:val="white"/>
        </w:rPr>
        <w:t>Player wants to only move two marbles into the direction Right-Top, marble1 on field 42 and marble2 on field 50. So the message to the server should be the following:</w:t>
      </w:r>
    </w:p>
    <w:p w14:paraId="5E83A580" w14:textId="77777777" w:rsidR="005D77FD" w:rsidRDefault="006E36B8">
      <w:pPr>
        <w:spacing w:before="240" w:after="240"/>
        <w:rPr>
          <w:color w:val="24292E"/>
          <w:highlight w:val="white"/>
        </w:rPr>
      </w:pPr>
      <w:r>
        <w:rPr>
          <w:b/>
          <w:color w:val="24292E"/>
          <w:highlight w:val="white"/>
        </w:rPr>
        <w:lastRenderedPageBreak/>
        <w:t>MOVE</w:t>
      </w:r>
      <w:r>
        <w:rPr>
          <w:color w:val="24292E"/>
          <w:highlight w:val="white"/>
        </w:rPr>
        <w:t>;RT;42,50</w:t>
      </w:r>
    </w:p>
    <w:p w14:paraId="7B7108B2" w14:textId="77777777" w:rsidR="005D77FD" w:rsidRDefault="006E36B8">
      <w:pPr>
        <w:spacing w:before="240" w:after="240"/>
        <w:rPr>
          <w:color w:val="24292E"/>
          <w:highlight w:val="white"/>
        </w:rPr>
      </w:pPr>
      <w:r>
        <w:rPr>
          <w:color w:val="24292E"/>
          <w:highlight w:val="white"/>
        </w:rPr>
        <w:t xml:space="preserve">The Server would have to distinguish how many marbles are selected by calculating the </w:t>
      </w:r>
      <w:proofErr w:type="spellStart"/>
      <w:r>
        <w:rPr>
          <w:color w:val="24292E"/>
          <w:highlight w:val="white"/>
        </w:rPr>
        <w:t>Marble.length</w:t>
      </w:r>
      <w:proofErr w:type="spellEnd"/>
      <w:r>
        <w:rPr>
          <w:color w:val="24292E"/>
          <w:highlight w:val="white"/>
        </w:rPr>
        <w:t xml:space="preserve"> = </w:t>
      </w:r>
      <w:proofErr w:type="spellStart"/>
      <w:r>
        <w:rPr>
          <w:color w:val="24292E"/>
          <w:highlight w:val="white"/>
        </w:rPr>
        <w:t>numberOfMarbles</w:t>
      </w:r>
      <w:proofErr w:type="spellEnd"/>
      <w:r>
        <w:rPr>
          <w:color w:val="24292E"/>
          <w:highlight w:val="white"/>
        </w:rPr>
        <w:t>.</w:t>
      </w:r>
    </w:p>
    <w:p w14:paraId="3A6795C4" w14:textId="77777777" w:rsidR="005D77FD" w:rsidRDefault="006E36B8">
      <w:pPr>
        <w:spacing w:before="240" w:after="240"/>
        <w:rPr>
          <w:color w:val="24292E"/>
          <w:highlight w:val="white"/>
        </w:rPr>
      </w:pPr>
      <w:r>
        <w:rPr>
          <w:color w:val="24292E"/>
          <w:highlight w:val="white"/>
        </w:rPr>
        <w:t>The delimiter in this case is the space between the words. The Arguments are listed in an Array. The command can also have none arguments.</w:t>
      </w:r>
    </w:p>
    <w:p w14:paraId="32E958D8" w14:textId="77777777" w:rsidR="005D77FD" w:rsidRDefault="005D77FD">
      <w:pPr>
        <w:spacing w:before="240" w:after="240"/>
        <w:rPr>
          <w:color w:val="24292E"/>
          <w:highlight w:val="white"/>
        </w:rPr>
      </w:pPr>
    </w:p>
    <w:p w14:paraId="3D022BBD" w14:textId="77777777" w:rsidR="005D77FD" w:rsidRDefault="006E36B8">
      <w:pPr>
        <w:spacing w:before="240" w:after="240"/>
        <w:rPr>
          <w:b/>
          <w:color w:val="24292E"/>
          <w:highlight w:val="white"/>
        </w:rPr>
      </w:pPr>
      <w:r>
        <w:rPr>
          <w:b/>
          <w:color w:val="24292E"/>
          <w:highlight w:val="white"/>
        </w:rPr>
        <w:t>How to read a move and create a direction-String:</w:t>
      </w:r>
      <w:r>
        <w:rPr>
          <w:noProof/>
        </w:rPr>
        <w:drawing>
          <wp:anchor distT="114300" distB="114300" distL="114300" distR="114300" simplePos="0" relativeHeight="251658240" behindDoc="0" locked="0" layoutInCell="1" hidden="0" allowOverlap="1" wp14:anchorId="7F04264E" wp14:editId="5D3E8C66">
            <wp:simplePos x="0" y="0"/>
            <wp:positionH relativeFrom="column">
              <wp:posOffset>4276725</wp:posOffset>
            </wp:positionH>
            <wp:positionV relativeFrom="paragraph">
              <wp:posOffset>171450</wp:posOffset>
            </wp:positionV>
            <wp:extent cx="1519238" cy="15192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19238" cy="1519238"/>
                    </a:xfrm>
                    <a:prstGeom prst="rect">
                      <a:avLst/>
                    </a:prstGeom>
                    <a:ln/>
                  </pic:spPr>
                </pic:pic>
              </a:graphicData>
            </a:graphic>
          </wp:anchor>
        </w:drawing>
      </w:r>
    </w:p>
    <w:p w14:paraId="1754C043" w14:textId="77777777" w:rsidR="005D77FD" w:rsidRDefault="006E36B8">
      <w:pPr>
        <w:spacing w:before="240" w:after="240"/>
        <w:rPr>
          <w:color w:val="24292E"/>
          <w:highlight w:val="white"/>
        </w:rPr>
      </w:pPr>
      <w:r>
        <w:rPr>
          <w:color w:val="24292E"/>
          <w:highlight w:val="white"/>
        </w:rPr>
        <w:t xml:space="preserve">We implemented directions of type String to distinguish where to place a marble next. The first char in a direction-string is always the horizontal direction: </w:t>
      </w:r>
      <w:r>
        <w:rPr>
          <w:b/>
          <w:color w:val="24292E"/>
          <w:highlight w:val="white"/>
        </w:rPr>
        <w:t>L</w:t>
      </w:r>
      <w:r>
        <w:rPr>
          <w:color w:val="24292E"/>
          <w:highlight w:val="white"/>
        </w:rPr>
        <w:t xml:space="preserve"> for </w:t>
      </w:r>
      <w:r>
        <w:rPr>
          <w:b/>
          <w:color w:val="24292E"/>
          <w:highlight w:val="white"/>
        </w:rPr>
        <w:t>left</w:t>
      </w:r>
      <w:r>
        <w:rPr>
          <w:color w:val="24292E"/>
          <w:highlight w:val="white"/>
        </w:rPr>
        <w:t xml:space="preserve">, </w:t>
      </w:r>
      <w:r>
        <w:rPr>
          <w:b/>
          <w:color w:val="24292E"/>
          <w:highlight w:val="white"/>
        </w:rPr>
        <w:t>R</w:t>
      </w:r>
      <w:r>
        <w:rPr>
          <w:color w:val="24292E"/>
          <w:highlight w:val="white"/>
        </w:rPr>
        <w:t xml:space="preserve"> for </w:t>
      </w:r>
      <w:r>
        <w:rPr>
          <w:b/>
          <w:color w:val="24292E"/>
          <w:highlight w:val="white"/>
        </w:rPr>
        <w:t>right</w:t>
      </w:r>
      <w:r>
        <w:rPr>
          <w:color w:val="24292E"/>
          <w:highlight w:val="white"/>
        </w:rPr>
        <w:t>.</w:t>
      </w:r>
    </w:p>
    <w:p w14:paraId="29609293" w14:textId="77777777" w:rsidR="005D77FD" w:rsidRDefault="006E36B8">
      <w:pPr>
        <w:spacing w:before="240" w:after="240"/>
        <w:rPr>
          <w:color w:val="24292E"/>
          <w:highlight w:val="white"/>
        </w:rPr>
      </w:pPr>
      <w:r>
        <w:rPr>
          <w:color w:val="24292E"/>
          <w:highlight w:val="white"/>
        </w:rPr>
        <w:t xml:space="preserve">The second char in the String should indicate the vertical direction: </w:t>
      </w:r>
      <w:r>
        <w:rPr>
          <w:b/>
          <w:color w:val="24292E"/>
          <w:highlight w:val="white"/>
        </w:rPr>
        <w:t>T</w:t>
      </w:r>
      <w:r>
        <w:rPr>
          <w:color w:val="24292E"/>
          <w:highlight w:val="white"/>
        </w:rPr>
        <w:t xml:space="preserve"> for </w:t>
      </w:r>
      <w:r>
        <w:rPr>
          <w:b/>
          <w:color w:val="24292E"/>
          <w:highlight w:val="white"/>
        </w:rPr>
        <w:t>top</w:t>
      </w:r>
      <w:r>
        <w:rPr>
          <w:color w:val="24292E"/>
          <w:highlight w:val="white"/>
        </w:rPr>
        <w:t xml:space="preserve">, </w:t>
      </w:r>
      <w:r>
        <w:rPr>
          <w:b/>
          <w:color w:val="24292E"/>
          <w:highlight w:val="white"/>
        </w:rPr>
        <w:t>M</w:t>
      </w:r>
      <w:r>
        <w:rPr>
          <w:color w:val="24292E"/>
          <w:highlight w:val="white"/>
        </w:rPr>
        <w:t xml:space="preserve"> for </w:t>
      </w:r>
      <w:r>
        <w:rPr>
          <w:b/>
          <w:color w:val="24292E"/>
          <w:highlight w:val="white"/>
        </w:rPr>
        <w:t>middle</w:t>
      </w:r>
      <w:r>
        <w:rPr>
          <w:color w:val="24292E"/>
          <w:highlight w:val="white"/>
        </w:rPr>
        <w:t xml:space="preserve">(no vertical movement), </w:t>
      </w:r>
      <w:r>
        <w:rPr>
          <w:b/>
          <w:color w:val="24292E"/>
          <w:highlight w:val="white"/>
        </w:rPr>
        <w:t>B</w:t>
      </w:r>
      <w:r>
        <w:rPr>
          <w:color w:val="24292E"/>
          <w:highlight w:val="white"/>
        </w:rPr>
        <w:t xml:space="preserve"> for </w:t>
      </w:r>
      <w:r>
        <w:rPr>
          <w:b/>
          <w:color w:val="24292E"/>
          <w:highlight w:val="white"/>
        </w:rPr>
        <w:t>bottom</w:t>
      </w:r>
      <w:r>
        <w:rPr>
          <w:color w:val="24292E"/>
          <w:highlight w:val="white"/>
        </w:rPr>
        <w:t>.</w:t>
      </w:r>
    </w:p>
    <w:p w14:paraId="78E3C8C5" w14:textId="77777777" w:rsidR="005D77FD" w:rsidRDefault="006E36B8">
      <w:pPr>
        <w:spacing w:before="240" w:after="240"/>
        <w:rPr>
          <w:color w:val="24292E"/>
          <w:sz w:val="24"/>
          <w:szCs w:val="24"/>
        </w:rPr>
      </w:pPr>
      <w:r>
        <w:rPr>
          <w:color w:val="24292E"/>
          <w:highlight w:val="white"/>
        </w:rPr>
        <w:t>For example, if you want to move to the left bottom you’d have the direction-String ‘LB’.</w:t>
      </w:r>
    </w:p>
    <w:p w14:paraId="559A36AF" w14:textId="77777777" w:rsidR="005D77FD" w:rsidRDefault="005D77FD">
      <w:pPr>
        <w:pStyle w:val="Heading2"/>
        <w:keepNext w:val="0"/>
        <w:keepLines w:val="0"/>
        <w:pBdr>
          <w:bottom w:val="single" w:sz="6" w:space="5" w:color="EAECEF"/>
        </w:pBdr>
        <w:shd w:val="clear" w:color="auto" w:fill="FFFFFF"/>
        <w:spacing w:after="240" w:line="300" w:lineRule="auto"/>
        <w:rPr>
          <w:b/>
          <w:color w:val="24292E"/>
          <w:sz w:val="34"/>
          <w:szCs w:val="34"/>
        </w:rPr>
      </w:pPr>
      <w:bookmarkStart w:id="2" w:name="_fx9qxfttpjwq" w:colFirst="0" w:colLast="0"/>
      <w:bookmarkEnd w:id="2"/>
    </w:p>
    <w:p w14:paraId="1830C100" w14:textId="77777777" w:rsidR="005D77FD" w:rsidRDefault="005D77FD">
      <w:pPr>
        <w:pStyle w:val="Heading2"/>
        <w:keepNext w:val="0"/>
        <w:keepLines w:val="0"/>
        <w:pBdr>
          <w:bottom w:val="single" w:sz="6" w:space="5" w:color="EAECEF"/>
        </w:pBdr>
        <w:shd w:val="clear" w:color="auto" w:fill="FFFFFF"/>
        <w:spacing w:after="240" w:line="300" w:lineRule="auto"/>
        <w:rPr>
          <w:b/>
          <w:color w:val="24292E"/>
          <w:sz w:val="34"/>
          <w:szCs w:val="34"/>
        </w:rPr>
      </w:pPr>
      <w:bookmarkStart w:id="3" w:name="_uk29rd9axez3" w:colFirst="0" w:colLast="0"/>
      <w:bookmarkEnd w:id="3"/>
    </w:p>
    <w:p w14:paraId="2168E648" w14:textId="77777777" w:rsidR="005D77FD" w:rsidRDefault="005D77FD">
      <w:pPr>
        <w:pStyle w:val="Heading2"/>
        <w:keepNext w:val="0"/>
        <w:keepLines w:val="0"/>
        <w:pBdr>
          <w:bottom w:val="single" w:sz="6" w:space="5" w:color="EAECEF"/>
        </w:pBdr>
        <w:shd w:val="clear" w:color="auto" w:fill="FFFFFF"/>
        <w:spacing w:after="240" w:line="300" w:lineRule="auto"/>
        <w:rPr>
          <w:b/>
          <w:color w:val="24292E"/>
          <w:sz w:val="34"/>
          <w:szCs w:val="34"/>
        </w:rPr>
      </w:pPr>
      <w:bookmarkStart w:id="4" w:name="_2f3fhfqve4d6" w:colFirst="0" w:colLast="0"/>
      <w:bookmarkEnd w:id="4"/>
    </w:p>
    <w:p w14:paraId="5057245C" w14:textId="77777777" w:rsidR="005D77FD" w:rsidRDefault="006E36B8">
      <w:pPr>
        <w:pStyle w:val="Heading2"/>
        <w:keepNext w:val="0"/>
        <w:keepLines w:val="0"/>
        <w:pBdr>
          <w:bottom w:val="single" w:sz="6" w:space="5" w:color="EAECEF"/>
        </w:pBdr>
        <w:shd w:val="clear" w:color="auto" w:fill="FFFFFF"/>
        <w:spacing w:after="240" w:line="300" w:lineRule="auto"/>
        <w:rPr>
          <w:color w:val="24292E"/>
          <w:sz w:val="24"/>
          <w:szCs w:val="24"/>
        </w:rPr>
      </w:pPr>
      <w:bookmarkStart w:id="5" w:name="_nm1u0kfd65w2" w:colFirst="0" w:colLast="0"/>
      <w:bookmarkEnd w:id="5"/>
      <w:r>
        <w:rPr>
          <w:b/>
          <w:color w:val="24292E"/>
          <w:sz w:val="34"/>
          <w:szCs w:val="34"/>
        </w:rPr>
        <w:t>Client-to-server commands</w:t>
      </w:r>
    </w:p>
    <w:p w14:paraId="3A1AACD9" w14:textId="77777777" w:rsidR="005D77FD" w:rsidRDefault="005D77FD"/>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935"/>
        <w:gridCol w:w="4125"/>
        <w:gridCol w:w="2085"/>
      </w:tblGrid>
      <w:tr w:rsidR="005D77FD" w14:paraId="09B07E0A" w14:textId="77777777">
        <w:tc>
          <w:tcPr>
            <w:tcW w:w="1200" w:type="dxa"/>
            <w:shd w:val="clear" w:color="auto" w:fill="auto"/>
            <w:tcMar>
              <w:top w:w="100" w:type="dxa"/>
              <w:left w:w="100" w:type="dxa"/>
              <w:bottom w:w="100" w:type="dxa"/>
              <w:right w:w="100" w:type="dxa"/>
            </w:tcMar>
          </w:tcPr>
          <w:p w14:paraId="2C65C8FD" w14:textId="77777777" w:rsidR="005D77FD" w:rsidRDefault="006E36B8">
            <w:pPr>
              <w:widowControl w:val="0"/>
              <w:pBdr>
                <w:top w:val="nil"/>
                <w:left w:val="nil"/>
                <w:bottom w:val="nil"/>
                <w:right w:val="nil"/>
                <w:between w:val="nil"/>
              </w:pBdr>
              <w:spacing w:line="240" w:lineRule="auto"/>
              <w:rPr>
                <w:b/>
                <w:sz w:val="20"/>
                <w:szCs w:val="20"/>
              </w:rPr>
            </w:pPr>
            <w:r>
              <w:rPr>
                <w:b/>
                <w:sz w:val="20"/>
                <w:szCs w:val="20"/>
              </w:rPr>
              <w:t>Command</w:t>
            </w:r>
          </w:p>
        </w:tc>
        <w:tc>
          <w:tcPr>
            <w:tcW w:w="1935" w:type="dxa"/>
            <w:shd w:val="clear" w:color="auto" w:fill="auto"/>
            <w:tcMar>
              <w:top w:w="100" w:type="dxa"/>
              <w:left w:w="100" w:type="dxa"/>
              <w:bottom w:w="100" w:type="dxa"/>
              <w:right w:w="100" w:type="dxa"/>
            </w:tcMar>
          </w:tcPr>
          <w:p w14:paraId="57DC68AD" w14:textId="77777777" w:rsidR="005D77FD" w:rsidRDefault="006E36B8">
            <w:pPr>
              <w:widowControl w:val="0"/>
              <w:pBdr>
                <w:top w:val="nil"/>
                <w:left w:val="nil"/>
                <w:bottom w:val="nil"/>
                <w:right w:val="nil"/>
                <w:between w:val="nil"/>
              </w:pBdr>
              <w:spacing w:line="240" w:lineRule="auto"/>
              <w:rPr>
                <w:b/>
                <w:sz w:val="20"/>
                <w:szCs w:val="20"/>
              </w:rPr>
            </w:pPr>
            <w:r>
              <w:rPr>
                <w:b/>
                <w:sz w:val="20"/>
                <w:szCs w:val="20"/>
              </w:rPr>
              <w:t>Arguments</w:t>
            </w:r>
          </w:p>
        </w:tc>
        <w:tc>
          <w:tcPr>
            <w:tcW w:w="4125" w:type="dxa"/>
            <w:shd w:val="clear" w:color="auto" w:fill="auto"/>
            <w:tcMar>
              <w:top w:w="100" w:type="dxa"/>
              <w:left w:w="100" w:type="dxa"/>
              <w:bottom w:w="100" w:type="dxa"/>
              <w:right w:w="100" w:type="dxa"/>
            </w:tcMar>
          </w:tcPr>
          <w:p w14:paraId="3DA89BBA" w14:textId="77777777" w:rsidR="005D77FD" w:rsidRDefault="006E36B8">
            <w:pPr>
              <w:widowControl w:val="0"/>
              <w:spacing w:line="240" w:lineRule="auto"/>
              <w:rPr>
                <w:b/>
                <w:sz w:val="20"/>
                <w:szCs w:val="20"/>
              </w:rPr>
            </w:pPr>
            <w:r>
              <w:rPr>
                <w:b/>
                <w:sz w:val="20"/>
                <w:szCs w:val="20"/>
              </w:rPr>
              <w:t>Description</w:t>
            </w:r>
          </w:p>
        </w:tc>
        <w:tc>
          <w:tcPr>
            <w:tcW w:w="2085" w:type="dxa"/>
            <w:shd w:val="clear" w:color="auto" w:fill="auto"/>
            <w:tcMar>
              <w:top w:w="100" w:type="dxa"/>
              <w:left w:w="100" w:type="dxa"/>
              <w:bottom w:w="100" w:type="dxa"/>
              <w:right w:w="100" w:type="dxa"/>
            </w:tcMar>
          </w:tcPr>
          <w:p w14:paraId="086AF11C" w14:textId="77777777" w:rsidR="005D77FD" w:rsidRDefault="006E36B8">
            <w:pPr>
              <w:widowControl w:val="0"/>
              <w:spacing w:line="240" w:lineRule="auto"/>
              <w:rPr>
                <w:b/>
                <w:sz w:val="20"/>
                <w:szCs w:val="20"/>
              </w:rPr>
            </w:pPr>
            <w:r>
              <w:rPr>
                <w:b/>
                <w:sz w:val="20"/>
                <w:szCs w:val="20"/>
              </w:rPr>
              <w:t>Example</w:t>
            </w:r>
          </w:p>
        </w:tc>
      </w:tr>
      <w:tr w:rsidR="005D77FD" w14:paraId="67C531EF" w14:textId="77777777">
        <w:tc>
          <w:tcPr>
            <w:tcW w:w="1200" w:type="dxa"/>
            <w:shd w:val="clear" w:color="auto" w:fill="auto"/>
            <w:tcMar>
              <w:top w:w="100" w:type="dxa"/>
              <w:left w:w="100" w:type="dxa"/>
              <w:bottom w:w="100" w:type="dxa"/>
              <w:right w:w="100" w:type="dxa"/>
            </w:tcMar>
          </w:tcPr>
          <w:p w14:paraId="52E00851" w14:textId="77777777" w:rsidR="005D77FD" w:rsidRDefault="006E36B8">
            <w:pPr>
              <w:widowControl w:val="0"/>
              <w:pBdr>
                <w:top w:val="nil"/>
                <w:left w:val="nil"/>
                <w:bottom w:val="nil"/>
                <w:right w:val="nil"/>
                <w:between w:val="nil"/>
              </w:pBdr>
              <w:spacing w:line="240" w:lineRule="auto"/>
              <w:rPr>
                <w:sz w:val="20"/>
                <w:szCs w:val="20"/>
              </w:rPr>
            </w:pPr>
            <w:r>
              <w:rPr>
                <w:sz w:val="20"/>
                <w:szCs w:val="20"/>
              </w:rPr>
              <w:t>1.CREATE</w:t>
            </w:r>
          </w:p>
        </w:tc>
        <w:tc>
          <w:tcPr>
            <w:tcW w:w="1935" w:type="dxa"/>
            <w:shd w:val="clear" w:color="auto" w:fill="auto"/>
            <w:tcMar>
              <w:top w:w="100" w:type="dxa"/>
              <w:left w:w="100" w:type="dxa"/>
              <w:bottom w:w="100" w:type="dxa"/>
              <w:right w:w="100" w:type="dxa"/>
            </w:tcMar>
          </w:tcPr>
          <w:p w14:paraId="77ABFE96"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String</w:t>
            </w:r>
            <w:r>
              <w:rPr>
                <w:sz w:val="20"/>
                <w:szCs w:val="20"/>
              </w:rPr>
              <w:t xml:space="preserve"> </w:t>
            </w:r>
            <w:proofErr w:type="spellStart"/>
            <w:r>
              <w:rPr>
                <w:sz w:val="20"/>
                <w:szCs w:val="20"/>
              </w:rPr>
              <w:t>playerName</w:t>
            </w:r>
            <w:proofErr w:type="spellEnd"/>
          </w:p>
          <w:p w14:paraId="1C52C7AA"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int</w:t>
            </w:r>
            <w:r>
              <w:rPr>
                <w:sz w:val="20"/>
                <w:szCs w:val="20"/>
              </w:rPr>
              <w:t xml:space="preserve"> </w:t>
            </w:r>
            <w:proofErr w:type="spellStart"/>
            <w:r>
              <w:rPr>
                <w:sz w:val="20"/>
                <w:szCs w:val="20"/>
              </w:rPr>
              <w:t>numPlayers</w:t>
            </w:r>
            <w:proofErr w:type="spellEnd"/>
          </w:p>
        </w:tc>
        <w:tc>
          <w:tcPr>
            <w:tcW w:w="4125" w:type="dxa"/>
            <w:shd w:val="clear" w:color="auto" w:fill="auto"/>
            <w:tcMar>
              <w:top w:w="100" w:type="dxa"/>
              <w:left w:w="100" w:type="dxa"/>
              <w:bottom w:w="100" w:type="dxa"/>
              <w:right w:w="100" w:type="dxa"/>
            </w:tcMar>
          </w:tcPr>
          <w:p w14:paraId="2EC2924F" w14:textId="77777777" w:rsidR="005D77FD" w:rsidRDefault="006E36B8">
            <w:pPr>
              <w:widowControl w:val="0"/>
              <w:spacing w:line="240" w:lineRule="auto"/>
              <w:rPr>
                <w:sz w:val="20"/>
                <w:szCs w:val="20"/>
              </w:rPr>
            </w:pPr>
            <w:r>
              <w:rPr>
                <w:sz w:val="20"/>
                <w:szCs w:val="20"/>
              </w:rPr>
              <w:t>A player creates a lobby of 2-4 players and automatically joins that lobby himself/herself.</w:t>
            </w:r>
          </w:p>
        </w:tc>
        <w:tc>
          <w:tcPr>
            <w:tcW w:w="2085" w:type="dxa"/>
            <w:shd w:val="clear" w:color="auto" w:fill="auto"/>
            <w:tcMar>
              <w:top w:w="100" w:type="dxa"/>
              <w:left w:w="100" w:type="dxa"/>
              <w:bottom w:w="100" w:type="dxa"/>
              <w:right w:w="100" w:type="dxa"/>
            </w:tcMar>
          </w:tcPr>
          <w:p w14:paraId="7973BA76" w14:textId="77777777" w:rsidR="005D77FD" w:rsidRDefault="006E36B8">
            <w:pPr>
              <w:widowControl w:val="0"/>
              <w:spacing w:line="240" w:lineRule="auto"/>
              <w:rPr>
                <w:sz w:val="20"/>
                <w:szCs w:val="20"/>
              </w:rPr>
            </w:pPr>
            <w:r>
              <w:rPr>
                <w:sz w:val="20"/>
                <w:szCs w:val="20"/>
              </w:rPr>
              <w:t>CREATE;Thomas;2</w:t>
            </w:r>
          </w:p>
        </w:tc>
      </w:tr>
      <w:tr w:rsidR="005D77FD" w14:paraId="6355A6B5" w14:textId="77777777">
        <w:tc>
          <w:tcPr>
            <w:tcW w:w="1200" w:type="dxa"/>
            <w:shd w:val="clear" w:color="auto" w:fill="auto"/>
            <w:tcMar>
              <w:top w:w="100" w:type="dxa"/>
              <w:left w:w="100" w:type="dxa"/>
              <w:bottom w:w="100" w:type="dxa"/>
              <w:right w:w="100" w:type="dxa"/>
            </w:tcMar>
          </w:tcPr>
          <w:p w14:paraId="13197B6A" w14:textId="77777777" w:rsidR="005D77FD" w:rsidRDefault="006E36B8">
            <w:pPr>
              <w:widowControl w:val="0"/>
              <w:pBdr>
                <w:top w:val="nil"/>
                <w:left w:val="nil"/>
                <w:bottom w:val="nil"/>
                <w:right w:val="nil"/>
                <w:between w:val="nil"/>
              </w:pBdr>
              <w:spacing w:line="240" w:lineRule="auto"/>
              <w:rPr>
                <w:sz w:val="20"/>
                <w:szCs w:val="20"/>
              </w:rPr>
            </w:pPr>
            <w:r>
              <w:rPr>
                <w:sz w:val="20"/>
                <w:szCs w:val="20"/>
              </w:rPr>
              <w:t>2.JOIN</w:t>
            </w:r>
          </w:p>
        </w:tc>
        <w:tc>
          <w:tcPr>
            <w:tcW w:w="1935" w:type="dxa"/>
            <w:shd w:val="clear" w:color="auto" w:fill="auto"/>
            <w:tcMar>
              <w:top w:w="100" w:type="dxa"/>
              <w:left w:w="100" w:type="dxa"/>
              <w:bottom w:w="100" w:type="dxa"/>
              <w:right w:w="100" w:type="dxa"/>
            </w:tcMar>
          </w:tcPr>
          <w:p w14:paraId="53A03FF6"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String</w:t>
            </w:r>
            <w:r>
              <w:rPr>
                <w:sz w:val="20"/>
                <w:szCs w:val="20"/>
              </w:rPr>
              <w:t xml:space="preserve"> </w:t>
            </w:r>
            <w:proofErr w:type="spellStart"/>
            <w:r>
              <w:rPr>
                <w:sz w:val="20"/>
                <w:szCs w:val="20"/>
              </w:rPr>
              <w:t>playerName</w:t>
            </w:r>
            <w:proofErr w:type="spellEnd"/>
          </w:p>
          <w:p w14:paraId="45C2B1E2"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int</w:t>
            </w:r>
            <w:r>
              <w:rPr>
                <w:sz w:val="20"/>
                <w:szCs w:val="20"/>
              </w:rPr>
              <w:t xml:space="preserve"> </w:t>
            </w:r>
            <w:proofErr w:type="spellStart"/>
            <w:r>
              <w:rPr>
                <w:sz w:val="20"/>
                <w:szCs w:val="20"/>
              </w:rPr>
              <w:t>numPlayers</w:t>
            </w:r>
            <w:proofErr w:type="spellEnd"/>
          </w:p>
        </w:tc>
        <w:tc>
          <w:tcPr>
            <w:tcW w:w="4125" w:type="dxa"/>
            <w:shd w:val="clear" w:color="auto" w:fill="auto"/>
            <w:tcMar>
              <w:top w:w="100" w:type="dxa"/>
              <w:left w:w="100" w:type="dxa"/>
              <w:bottom w:w="100" w:type="dxa"/>
              <w:right w:w="100" w:type="dxa"/>
            </w:tcMar>
          </w:tcPr>
          <w:p w14:paraId="592F0C0F" w14:textId="77777777" w:rsidR="005D77FD" w:rsidRDefault="006E36B8">
            <w:pPr>
              <w:widowControl w:val="0"/>
              <w:pBdr>
                <w:top w:val="nil"/>
                <w:left w:val="nil"/>
                <w:bottom w:val="nil"/>
                <w:right w:val="nil"/>
                <w:between w:val="nil"/>
              </w:pBdr>
              <w:spacing w:line="240" w:lineRule="auto"/>
              <w:rPr>
                <w:sz w:val="20"/>
                <w:szCs w:val="20"/>
              </w:rPr>
            </w:pPr>
            <w:r>
              <w:rPr>
                <w:sz w:val="20"/>
                <w:szCs w:val="20"/>
              </w:rPr>
              <w:t>A player indicates his/her name and how many players his/her intended lobby will consist of. If there’s no lobby with the corresponding number of players, the player will be assigned to a random lobby.</w:t>
            </w:r>
          </w:p>
        </w:tc>
        <w:tc>
          <w:tcPr>
            <w:tcW w:w="2085" w:type="dxa"/>
            <w:shd w:val="clear" w:color="auto" w:fill="auto"/>
            <w:tcMar>
              <w:top w:w="100" w:type="dxa"/>
              <w:left w:w="100" w:type="dxa"/>
              <w:bottom w:w="100" w:type="dxa"/>
              <w:right w:w="100" w:type="dxa"/>
            </w:tcMar>
          </w:tcPr>
          <w:p w14:paraId="7CEE76EF" w14:textId="77777777" w:rsidR="005D77FD" w:rsidRDefault="006E36B8">
            <w:pPr>
              <w:widowControl w:val="0"/>
              <w:pBdr>
                <w:top w:val="nil"/>
                <w:left w:val="nil"/>
                <w:bottom w:val="nil"/>
                <w:right w:val="nil"/>
                <w:between w:val="nil"/>
              </w:pBdr>
              <w:spacing w:line="240" w:lineRule="auto"/>
              <w:rPr>
                <w:sz w:val="20"/>
                <w:szCs w:val="20"/>
              </w:rPr>
            </w:pPr>
            <w:r>
              <w:rPr>
                <w:sz w:val="20"/>
                <w:szCs w:val="20"/>
              </w:rPr>
              <w:t>JOIN;Jorge;3</w:t>
            </w:r>
          </w:p>
        </w:tc>
      </w:tr>
      <w:tr w:rsidR="005D77FD" w14:paraId="1050E8AE" w14:textId="77777777">
        <w:tc>
          <w:tcPr>
            <w:tcW w:w="1200" w:type="dxa"/>
            <w:shd w:val="clear" w:color="auto" w:fill="auto"/>
            <w:tcMar>
              <w:top w:w="100" w:type="dxa"/>
              <w:left w:w="100" w:type="dxa"/>
              <w:bottom w:w="100" w:type="dxa"/>
              <w:right w:w="100" w:type="dxa"/>
            </w:tcMar>
          </w:tcPr>
          <w:p w14:paraId="67E95F91" w14:textId="77777777" w:rsidR="005D77FD" w:rsidRDefault="006E36B8">
            <w:pPr>
              <w:widowControl w:val="0"/>
              <w:pBdr>
                <w:top w:val="nil"/>
                <w:left w:val="nil"/>
                <w:bottom w:val="nil"/>
                <w:right w:val="nil"/>
                <w:between w:val="nil"/>
              </w:pBdr>
              <w:spacing w:line="240" w:lineRule="auto"/>
              <w:rPr>
                <w:sz w:val="20"/>
                <w:szCs w:val="20"/>
              </w:rPr>
            </w:pPr>
            <w:r>
              <w:rPr>
                <w:sz w:val="20"/>
                <w:szCs w:val="20"/>
              </w:rPr>
              <w:lastRenderedPageBreak/>
              <w:t>3.READY</w:t>
            </w:r>
          </w:p>
        </w:tc>
        <w:tc>
          <w:tcPr>
            <w:tcW w:w="1935" w:type="dxa"/>
            <w:shd w:val="clear" w:color="auto" w:fill="auto"/>
            <w:tcMar>
              <w:top w:w="100" w:type="dxa"/>
              <w:left w:w="100" w:type="dxa"/>
              <w:bottom w:w="100" w:type="dxa"/>
              <w:right w:w="100" w:type="dxa"/>
            </w:tcMar>
          </w:tcPr>
          <w:p w14:paraId="7F043A81"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String</w:t>
            </w:r>
            <w:r>
              <w:rPr>
                <w:sz w:val="20"/>
                <w:szCs w:val="20"/>
              </w:rPr>
              <w:t xml:space="preserve"> </w:t>
            </w:r>
            <w:proofErr w:type="spellStart"/>
            <w:r>
              <w:rPr>
                <w:sz w:val="20"/>
                <w:szCs w:val="20"/>
              </w:rPr>
              <w:t>playerName</w:t>
            </w:r>
            <w:proofErr w:type="spellEnd"/>
          </w:p>
          <w:p w14:paraId="6045583A" w14:textId="77777777" w:rsidR="005D77FD" w:rsidRDefault="005D77FD">
            <w:pPr>
              <w:widowControl w:val="0"/>
              <w:pBdr>
                <w:top w:val="nil"/>
                <w:left w:val="nil"/>
                <w:bottom w:val="nil"/>
                <w:right w:val="nil"/>
                <w:between w:val="nil"/>
              </w:pBdr>
              <w:spacing w:line="240" w:lineRule="auto"/>
              <w:rPr>
                <w:sz w:val="20"/>
                <w:szCs w:val="20"/>
              </w:rPr>
            </w:pPr>
          </w:p>
        </w:tc>
        <w:tc>
          <w:tcPr>
            <w:tcW w:w="4125" w:type="dxa"/>
            <w:shd w:val="clear" w:color="auto" w:fill="auto"/>
            <w:tcMar>
              <w:top w:w="100" w:type="dxa"/>
              <w:left w:w="100" w:type="dxa"/>
              <w:bottom w:w="100" w:type="dxa"/>
              <w:right w:w="100" w:type="dxa"/>
            </w:tcMar>
          </w:tcPr>
          <w:p w14:paraId="5F56A287" w14:textId="77777777" w:rsidR="005D77FD" w:rsidRDefault="006E36B8">
            <w:pPr>
              <w:widowControl w:val="0"/>
              <w:pBdr>
                <w:top w:val="nil"/>
                <w:left w:val="nil"/>
                <w:bottom w:val="nil"/>
                <w:right w:val="nil"/>
                <w:between w:val="nil"/>
              </w:pBdr>
              <w:spacing w:line="240" w:lineRule="auto"/>
              <w:rPr>
                <w:sz w:val="20"/>
                <w:szCs w:val="20"/>
              </w:rPr>
            </w:pPr>
            <w:r>
              <w:rPr>
                <w:sz w:val="20"/>
                <w:szCs w:val="20"/>
              </w:rPr>
              <w:t>A player signals the server he’s ready to start the game. If every player is ready, the game can begin.</w:t>
            </w:r>
          </w:p>
        </w:tc>
        <w:tc>
          <w:tcPr>
            <w:tcW w:w="2085" w:type="dxa"/>
            <w:shd w:val="clear" w:color="auto" w:fill="auto"/>
            <w:tcMar>
              <w:top w:w="100" w:type="dxa"/>
              <w:left w:w="100" w:type="dxa"/>
              <w:bottom w:w="100" w:type="dxa"/>
              <w:right w:w="100" w:type="dxa"/>
            </w:tcMar>
          </w:tcPr>
          <w:p w14:paraId="19A5FFBE" w14:textId="77777777" w:rsidR="005D77FD" w:rsidRDefault="006E36B8">
            <w:pPr>
              <w:widowControl w:val="0"/>
              <w:pBdr>
                <w:top w:val="nil"/>
                <w:left w:val="nil"/>
                <w:bottom w:val="nil"/>
                <w:right w:val="nil"/>
                <w:between w:val="nil"/>
              </w:pBdr>
              <w:spacing w:line="240" w:lineRule="auto"/>
              <w:rPr>
                <w:sz w:val="20"/>
                <w:szCs w:val="20"/>
              </w:rPr>
            </w:pPr>
            <w:proofErr w:type="spellStart"/>
            <w:r>
              <w:rPr>
                <w:sz w:val="20"/>
                <w:szCs w:val="20"/>
              </w:rPr>
              <w:t>READY;Thomas</w:t>
            </w:r>
            <w:proofErr w:type="spellEnd"/>
          </w:p>
        </w:tc>
      </w:tr>
      <w:tr w:rsidR="005D77FD" w14:paraId="7D5EDFFE" w14:textId="77777777">
        <w:tc>
          <w:tcPr>
            <w:tcW w:w="1200" w:type="dxa"/>
            <w:shd w:val="clear" w:color="auto" w:fill="auto"/>
            <w:tcMar>
              <w:top w:w="100" w:type="dxa"/>
              <w:left w:w="100" w:type="dxa"/>
              <w:bottom w:w="100" w:type="dxa"/>
              <w:right w:w="100" w:type="dxa"/>
            </w:tcMar>
          </w:tcPr>
          <w:p w14:paraId="0AFB07B9" w14:textId="77777777" w:rsidR="005D77FD" w:rsidRDefault="006E36B8">
            <w:pPr>
              <w:widowControl w:val="0"/>
              <w:pBdr>
                <w:top w:val="nil"/>
                <w:left w:val="nil"/>
                <w:bottom w:val="nil"/>
                <w:right w:val="nil"/>
                <w:between w:val="nil"/>
              </w:pBdr>
              <w:spacing w:line="240" w:lineRule="auto"/>
              <w:rPr>
                <w:sz w:val="20"/>
                <w:szCs w:val="20"/>
              </w:rPr>
            </w:pPr>
            <w:commentRangeStart w:id="6"/>
            <w:r>
              <w:rPr>
                <w:sz w:val="20"/>
                <w:szCs w:val="20"/>
              </w:rPr>
              <w:t>4.MOVE</w:t>
            </w:r>
          </w:p>
        </w:tc>
        <w:tc>
          <w:tcPr>
            <w:tcW w:w="1935" w:type="dxa"/>
            <w:shd w:val="clear" w:color="auto" w:fill="auto"/>
            <w:tcMar>
              <w:top w:w="100" w:type="dxa"/>
              <w:left w:w="100" w:type="dxa"/>
              <w:bottom w:w="100" w:type="dxa"/>
              <w:right w:w="100" w:type="dxa"/>
            </w:tcMar>
          </w:tcPr>
          <w:p w14:paraId="5B63F3A3" w14:textId="77777777" w:rsidR="005D77FD" w:rsidRDefault="006E36B8">
            <w:pPr>
              <w:widowControl w:val="0"/>
              <w:spacing w:line="240" w:lineRule="auto"/>
              <w:rPr>
                <w:sz w:val="20"/>
                <w:szCs w:val="20"/>
              </w:rPr>
            </w:pPr>
            <w:r>
              <w:rPr>
                <w:b/>
                <w:sz w:val="20"/>
                <w:szCs w:val="20"/>
              </w:rPr>
              <w:t>String</w:t>
            </w:r>
            <w:r>
              <w:rPr>
                <w:sz w:val="20"/>
                <w:szCs w:val="20"/>
              </w:rPr>
              <w:t xml:space="preserve"> direction</w:t>
            </w:r>
          </w:p>
          <w:p w14:paraId="24868D3B"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int</w:t>
            </w:r>
            <w:r>
              <w:rPr>
                <w:sz w:val="20"/>
                <w:szCs w:val="20"/>
              </w:rPr>
              <w:t xml:space="preserve"> marble1</w:t>
            </w:r>
          </w:p>
          <w:p w14:paraId="58E4E22E"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int</w:t>
            </w:r>
            <w:r>
              <w:rPr>
                <w:sz w:val="20"/>
                <w:szCs w:val="20"/>
              </w:rPr>
              <w:t xml:space="preserve"> marble2</w:t>
            </w:r>
          </w:p>
          <w:p w14:paraId="5FC5DF11"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int</w:t>
            </w:r>
            <w:r>
              <w:rPr>
                <w:sz w:val="20"/>
                <w:szCs w:val="20"/>
              </w:rPr>
              <w:t xml:space="preserve"> marble3</w:t>
            </w:r>
          </w:p>
        </w:tc>
        <w:tc>
          <w:tcPr>
            <w:tcW w:w="4125" w:type="dxa"/>
            <w:shd w:val="clear" w:color="auto" w:fill="auto"/>
            <w:tcMar>
              <w:top w:w="100" w:type="dxa"/>
              <w:left w:w="100" w:type="dxa"/>
              <w:bottom w:w="100" w:type="dxa"/>
              <w:right w:w="100" w:type="dxa"/>
            </w:tcMar>
          </w:tcPr>
          <w:p w14:paraId="450B7FA5" w14:textId="77777777" w:rsidR="005D77FD" w:rsidRDefault="006E36B8">
            <w:pPr>
              <w:widowControl w:val="0"/>
              <w:pBdr>
                <w:top w:val="nil"/>
                <w:left w:val="nil"/>
                <w:bottom w:val="nil"/>
                <w:right w:val="nil"/>
                <w:between w:val="nil"/>
              </w:pBdr>
              <w:spacing w:line="240" w:lineRule="auto"/>
              <w:rPr>
                <w:sz w:val="20"/>
                <w:szCs w:val="20"/>
              </w:rPr>
            </w:pPr>
            <w:r>
              <w:rPr>
                <w:sz w:val="20"/>
                <w:szCs w:val="20"/>
              </w:rPr>
              <w:t>The players direction is the first index, the next indexes are the position of the marbles he wants to move. (Notice that the number will be saved in an inner String Array)</w:t>
            </w:r>
          </w:p>
        </w:tc>
        <w:tc>
          <w:tcPr>
            <w:tcW w:w="2085" w:type="dxa"/>
            <w:shd w:val="clear" w:color="auto" w:fill="auto"/>
            <w:tcMar>
              <w:top w:w="100" w:type="dxa"/>
              <w:left w:w="100" w:type="dxa"/>
              <w:bottom w:w="100" w:type="dxa"/>
              <w:right w:w="100" w:type="dxa"/>
            </w:tcMar>
          </w:tcPr>
          <w:p w14:paraId="652CA911" w14:textId="77777777" w:rsidR="005D77FD" w:rsidRDefault="006E36B8">
            <w:pPr>
              <w:widowControl w:val="0"/>
              <w:pBdr>
                <w:top w:val="nil"/>
                <w:left w:val="nil"/>
                <w:bottom w:val="nil"/>
                <w:right w:val="nil"/>
                <w:between w:val="nil"/>
              </w:pBdr>
              <w:spacing w:line="240" w:lineRule="auto"/>
              <w:rPr>
                <w:sz w:val="20"/>
                <w:szCs w:val="20"/>
              </w:rPr>
            </w:pPr>
            <w:r>
              <w:rPr>
                <w:sz w:val="20"/>
                <w:szCs w:val="20"/>
              </w:rPr>
              <w:t>MOVE;RT;53,54,55</w:t>
            </w:r>
          </w:p>
        </w:tc>
      </w:tr>
      <w:commentRangeEnd w:id="6"/>
      <w:tr w:rsidR="005D77FD" w14:paraId="425EA5FE" w14:textId="77777777">
        <w:tc>
          <w:tcPr>
            <w:tcW w:w="1200" w:type="dxa"/>
            <w:shd w:val="clear" w:color="auto" w:fill="auto"/>
            <w:tcMar>
              <w:top w:w="100" w:type="dxa"/>
              <w:left w:w="100" w:type="dxa"/>
              <w:bottom w:w="100" w:type="dxa"/>
              <w:right w:w="100" w:type="dxa"/>
            </w:tcMar>
          </w:tcPr>
          <w:p w14:paraId="3BC405EA" w14:textId="77777777" w:rsidR="005D77FD" w:rsidRDefault="006E36B8">
            <w:pPr>
              <w:widowControl w:val="0"/>
              <w:pBdr>
                <w:top w:val="nil"/>
                <w:left w:val="nil"/>
                <w:bottom w:val="nil"/>
                <w:right w:val="nil"/>
                <w:between w:val="nil"/>
              </w:pBdr>
              <w:spacing w:line="240" w:lineRule="auto"/>
              <w:rPr>
                <w:sz w:val="20"/>
                <w:szCs w:val="20"/>
              </w:rPr>
            </w:pPr>
            <w:r>
              <w:commentReference w:id="6"/>
            </w:r>
            <w:r>
              <w:rPr>
                <w:sz w:val="20"/>
                <w:szCs w:val="20"/>
              </w:rPr>
              <w:t>5.EXIT</w:t>
            </w:r>
          </w:p>
        </w:tc>
        <w:tc>
          <w:tcPr>
            <w:tcW w:w="1935" w:type="dxa"/>
            <w:shd w:val="clear" w:color="auto" w:fill="auto"/>
            <w:tcMar>
              <w:top w:w="100" w:type="dxa"/>
              <w:left w:w="100" w:type="dxa"/>
              <w:bottom w:w="100" w:type="dxa"/>
              <w:right w:w="100" w:type="dxa"/>
            </w:tcMar>
          </w:tcPr>
          <w:p w14:paraId="6A23B88C"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String</w:t>
            </w:r>
            <w:r>
              <w:rPr>
                <w:sz w:val="20"/>
                <w:szCs w:val="20"/>
              </w:rPr>
              <w:t xml:space="preserve"> </w:t>
            </w:r>
            <w:proofErr w:type="spellStart"/>
            <w:r>
              <w:rPr>
                <w:sz w:val="20"/>
                <w:szCs w:val="20"/>
              </w:rPr>
              <w:t>playerName</w:t>
            </w:r>
            <w:proofErr w:type="spellEnd"/>
          </w:p>
        </w:tc>
        <w:tc>
          <w:tcPr>
            <w:tcW w:w="4125" w:type="dxa"/>
            <w:shd w:val="clear" w:color="auto" w:fill="auto"/>
            <w:tcMar>
              <w:top w:w="100" w:type="dxa"/>
              <w:left w:w="100" w:type="dxa"/>
              <w:bottom w:w="100" w:type="dxa"/>
              <w:right w:w="100" w:type="dxa"/>
            </w:tcMar>
          </w:tcPr>
          <w:p w14:paraId="776BCB31" w14:textId="77777777" w:rsidR="005D77FD" w:rsidRDefault="006E36B8">
            <w:pPr>
              <w:widowControl w:val="0"/>
              <w:pBdr>
                <w:top w:val="nil"/>
                <w:left w:val="nil"/>
                <w:bottom w:val="nil"/>
                <w:right w:val="nil"/>
                <w:between w:val="nil"/>
              </w:pBdr>
              <w:spacing w:line="240" w:lineRule="auto"/>
              <w:rPr>
                <w:sz w:val="20"/>
                <w:szCs w:val="20"/>
              </w:rPr>
            </w:pPr>
            <w:r>
              <w:rPr>
                <w:sz w:val="20"/>
                <w:szCs w:val="20"/>
              </w:rPr>
              <w:t>A player has finished the game and wishes to exit the lobby.</w:t>
            </w:r>
          </w:p>
        </w:tc>
        <w:tc>
          <w:tcPr>
            <w:tcW w:w="2085" w:type="dxa"/>
            <w:shd w:val="clear" w:color="auto" w:fill="auto"/>
            <w:tcMar>
              <w:top w:w="100" w:type="dxa"/>
              <w:left w:w="100" w:type="dxa"/>
              <w:bottom w:w="100" w:type="dxa"/>
              <w:right w:w="100" w:type="dxa"/>
            </w:tcMar>
          </w:tcPr>
          <w:p w14:paraId="7D5F0C0F" w14:textId="77777777" w:rsidR="005D77FD" w:rsidRDefault="006E36B8">
            <w:pPr>
              <w:widowControl w:val="0"/>
              <w:pBdr>
                <w:top w:val="nil"/>
                <w:left w:val="nil"/>
                <w:bottom w:val="nil"/>
                <w:right w:val="nil"/>
                <w:between w:val="nil"/>
              </w:pBdr>
              <w:spacing w:line="240" w:lineRule="auto"/>
              <w:rPr>
                <w:sz w:val="20"/>
                <w:szCs w:val="20"/>
              </w:rPr>
            </w:pPr>
            <w:proofErr w:type="spellStart"/>
            <w:r>
              <w:rPr>
                <w:sz w:val="20"/>
                <w:szCs w:val="20"/>
              </w:rPr>
              <w:t>EXIT;Thomas</w:t>
            </w:r>
            <w:proofErr w:type="spellEnd"/>
          </w:p>
        </w:tc>
      </w:tr>
      <w:tr w:rsidR="005D77FD" w14:paraId="09839B12" w14:textId="77777777">
        <w:tc>
          <w:tcPr>
            <w:tcW w:w="1200" w:type="dxa"/>
            <w:shd w:val="clear" w:color="auto" w:fill="auto"/>
            <w:tcMar>
              <w:top w:w="100" w:type="dxa"/>
              <w:left w:w="100" w:type="dxa"/>
              <w:bottom w:w="100" w:type="dxa"/>
              <w:right w:w="100" w:type="dxa"/>
            </w:tcMar>
          </w:tcPr>
          <w:p w14:paraId="4412D591" w14:textId="77777777" w:rsidR="005D77FD" w:rsidRDefault="006E36B8">
            <w:pPr>
              <w:widowControl w:val="0"/>
              <w:pBdr>
                <w:top w:val="nil"/>
                <w:left w:val="nil"/>
                <w:bottom w:val="nil"/>
                <w:right w:val="nil"/>
                <w:between w:val="nil"/>
              </w:pBdr>
              <w:spacing w:line="240" w:lineRule="auto"/>
              <w:rPr>
                <w:sz w:val="20"/>
                <w:szCs w:val="20"/>
              </w:rPr>
            </w:pPr>
            <w:commentRangeStart w:id="7"/>
            <w:commentRangeStart w:id="8"/>
            <w:r>
              <w:rPr>
                <w:sz w:val="20"/>
                <w:szCs w:val="20"/>
              </w:rPr>
              <w:t>*RECONNECT</w:t>
            </w:r>
          </w:p>
        </w:tc>
        <w:tc>
          <w:tcPr>
            <w:tcW w:w="1935" w:type="dxa"/>
            <w:shd w:val="clear" w:color="auto" w:fill="auto"/>
            <w:tcMar>
              <w:top w:w="100" w:type="dxa"/>
              <w:left w:w="100" w:type="dxa"/>
              <w:bottom w:w="100" w:type="dxa"/>
              <w:right w:w="100" w:type="dxa"/>
            </w:tcMar>
          </w:tcPr>
          <w:p w14:paraId="219802C7"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 xml:space="preserve">String </w:t>
            </w:r>
            <w:proofErr w:type="spellStart"/>
            <w:r>
              <w:rPr>
                <w:sz w:val="20"/>
                <w:szCs w:val="20"/>
              </w:rPr>
              <w:t>playerName</w:t>
            </w:r>
            <w:proofErr w:type="spellEnd"/>
          </w:p>
        </w:tc>
        <w:tc>
          <w:tcPr>
            <w:tcW w:w="4125" w:type="dxa"/>
            <w:shd w:val="clear" w:color="auto" w:fill="auto"/>
            <w:tcMar>
              <w:top w:w="100" w:type="dxa"/>
              <w:left w:w="100" w:type="dxa"/>
              <w:bottom w:w="100" w:type="dxa"/>
              <w:right w:w="100" w:type="dxa"/>
            </w:tcMar>
          </w:tcPr>
          <w:p w14:paraId="5FAF63BC" w14:textId="77777777" w:rsidR="005D77FD" w:rsidRDefault="006E36B8">
            <w:pPr>
              <w:widowControl w:val="0"/>
              <w:pBdr>
                <w:top w:val="nil"/>
                <w:left w:val="nil"/>
                <w:bottom w:val="nil"/>
                <w:right w:val="nil"/>
                <w:between w:val="nil"/>
              </w:pBdr>
              <w:spacing w:line="240" w:lineRule="auto"/>
              <w:rPr>
                <w:sz w:val="20"/>
                <w:szCs w:val="20"/>
              </w:rPr>
            </w:pPr>
            <w:r>
              <w:rPr>
                <w:sz w:val="20"/>
                <w:szCs w:val="20"/>
              </w:rPr>
              <w:t>A player has been disconnected during the game and now wishes to reconnect to continue playing</w:t>
            </w:r>
          </w:p>
        </w:tc>
        <w:tc>
          <w:tcPr>
            <w:tcW w:w="2085" w:type="dxa"/>
            <w:shd w:val="clear" w:color="auto" w:fill="auto"/>
            <w:tcMar>
              <w:top w:w="100" w:type="dxa"/>
              <w:left w:w="100" w:type="dxa"/>
              <w:bottom w:w="100" w:type="dxa"/>
              <w:right w:w="100" w:type="dxa"/>
            </w:tcMar>
          </w:tcPr>
          <w:p w14:paraId="6691FC29" w14:textId="77777777" w:rsidR="005D77FD" w:rsidRDefault="006E36B8">
            <w:pPr>
              <w:widowControl w:val="0"/>
              <w:pBdr>
                <w:top w:val="nil"/>
                <w:left w:val="nil"/>
                <w:bottom w:val="nil"/>
                <w:right w:val="nil"/>
                <w:between w:val="nil"/>
              </w:pBdr>
              <w:spacing w:line="240" w:lineRule="auto"/>
              <w:rPr>
                <w:sz w:val="20"/>
                <w:szCs w:val="20"/>
              </w:rPr>
            </w:pPr>
            <w:proofErr w:type="spellStart"/>
            <w:r>
              <w:rPr>
                <w:sz w:val="20"/>
                <w:szCs w:val="20"/>
              </w:rPr>
              <w:t>RECONNECT;Ben</w:t>
            </w:r>
            <w:proofErr w:type="spellEnd"/>
          </w:p>
        </w:tc>
      </w:tr>
      <w:commentRangeEnd w:id="7"/>
      <w:tr w:rsidR="005D77FD" w14:paraId="312E6E93" w14:textId="77777777">
        <w:trPr>
          <w:ins w:id="9" w:author="Rick Tibbe" w:date="2020-01-23T10:01:00Z"/>
        </w:trPr>
        <w:tc>
          <w:tcPr>
            <w:tcW w:w="1200" w:type="dxa"/>
            <w:shd w:val="clear" w:color="auto" w:fill="auto"/>
            <w:tcMar>
              <w:top w:w="100" w:type="dxa"/>
              <w:left w:w="100" w:type="dxa"/>
              <w:bottom w:w="100" w:type="dxa"/>
              <w:right w:w="100" w:type="dxa"/>
            </w:tcMar>
          </w:tcPr>
          <w:p w14:paraId="18E0C3C7" w14:textId="77777777" w:rsidR="005D77FD" w:rsidRDefault="006E36B8">
            <w:pPr>
              <w:widowControl w:val="0"/>
              <w:pBdr>
                <w:top w:val="nil"/>
                <w:left w:val="nil"/>
                <w:bottom w:val="nil"/>
                <w:right w:val="nil"/>
                <w:between w:val="nil"/>
              </w:pBdr>
              <w:spacing w:line="240" w:lineRule="auto"/>
              <w:rPr>
                <w:ins w:id="10" w:author="Rick Tibbe" w:date="2020-01-23T10:01:00Z"/>
                <w:sz w:val="20"/>
                <w:szCs w:val="20"/>
              </w:rPr>
            </w:pPr>
            <w:ins w:id="11" w:author="Rick Tibbe" w:date="2020-01-23T10:01:00Z">
              <w:r>
                <w:commentReference w:id="7"/>
              </w:r>
              <w:commentRangeEnd w:id="8"/>
              <w:r>
                <w:commentReference w:id="8"/>
              </w:r>
              <w:r>
                <w:rPr>
                  <w:sz w:val="20"/>
                  <w:szCs w:val="20"/>
                </w:rPr>
                <w:t>CHAT</w:t>
              </w:r>
            </w:ins>
          </w:p>
        </w:tc>
        <w:tc>
          <w:tcPr>
            <w:tcW w:w="1935" w:type="dxa"/>
            <w:shd w:val="clear" w:color="auto" w:fill="auto"/>
            <w:tcMar>
              <w:top w:w="100" w:type="dxa"/>
              <w:left w:w="100" w:type="dxa"/>
              <w:bottom w:w="100" w:type="dxa"/>
              <w:right w:w="100" w:type="dxa"/>
            </w:tcMar>
          </w:tcPr>
          <w:p w14:paraId="01C372A7" w14:textId="77777777" w:rsidR="005D77FD" w:rsidRDefault="006E36B8">
            <w:pPr>
              <w:widowControl w:val="0"/>
              <w:pBdr>
                <w:top w:val="nil"/>
                <w:left w:val="nil"/>
                <w:bottom w:val="nil"/>
                <w:right w:val="nil"/>
                <w:between w:val="nil"/>
              </w:pBdr>
              <w:spacing w:line="240" w:lineRule="auto"/>
              <w:rPr>
                <w:ins w:id="12" w:author="Rick Tibbe" w:date="2020-01-23T10:01:00Z"/>
                <w:sz w:val="20"/>
                <w:szCs w:val="20"/>
              </w:rPr>
            </w:pPr>
            <w:ins w:id="13" w:author="Rick Tibbe" w:date="2020-01-23T10:01:00Z">
              <w:r>
                <w:rPr>
                  <w:sz w:val="20"/>
                  <w:szCs w:val="20"/>
                </w:rPr>
                <w:t xml:space="preserve">String </w:t>
              </w:r>
              <w:proofErr w:type="spellStart"/>
              <w:r>
                <w:rPr>
                  <w:sz w:val="20"/>
                  <w:szCs w:val="20"/>
                </w:rPr>
                <w:t>playerName</w:t>
              </w:r>
              <w:proofErr w:type="spellEnd"/>
            </w:ins>
          </w:p>
          <w:p w14:paraId="42121D7A" w14:textId="77777777" w:rsidR="005D77FD" w:rsidRDefault="006E36B8">
            <w:pPr>
              <w:widowControl w:val="0"/>
              <w:pBdr>
                <w:top w:val="nil"/>
                <w:left w:val="nil"/>
                <w:bottom w:val="nil"/>
                <w:right w:val="nil"/>
                <w:between w:val="nil"/>
              </w:pBdr>
              <w:spacing w:line="240" w:lineRule="auto"/>
              <w:rPr>
                <w:ins w:id="14" w:author="Rick Tibbe" w:date="2020-01-23T10:01:00Z"/>
                <w:sz w:val="20"/>
                <w:szCs w:val="20"/>
              </w:rPr>
            </w:pPr>
            <w:ins w:id="15" w:author="Rick Tibbe" w:date="2020-01-23T10:01:00Z">
              <w:r>
                <w:rPr>
                  <w:sz w:val="20"/>
                  <w:szCs w:val="20"/>
                </w:rPr>
                <w:t>String message</w:t>
              </w:r>
            </w:ins>
          </w:p>
        </w:tc>
        <w:tc>
          <w:tcPr>
            <w:tcW w:w="4125" w:type="dxa"/>
            <w:shd w:val="clear" w:color="auto" w:fill="auto"/>
            <w:tcMar>
              <w:top w:w="100" w:type="dxa"/>
              <w:left w:w="100" w:type="dxa"/>
              <w:bottom w:w="100" w:type="dxa"/>
              <w:right w:w="100" w:type="dxa"/>
            </w:tcMar>
          </w:tcPr>
          <w:p w14:paraId="4C019CA0" w14:textId="77777777" w:rsidR="005D77FD" w:rsidRDefault="006E36B8">
            <w:pPr>
              <w:widowControl w:val="0"/>
              <w:pBdr>
                <w:top w:val="nil"/>
                <w:left w:val="nil"/>
                <w:bottom w:val="nil"/>
                <w:right w:val="nil"/>
                <w:between w:val="nil"/>
              </w:pBdr>
              <w:spacing w:line="240" w:lineRule="auto"/>
              <w:rPr>
                <w:ins w:id="16" w:author="Rick Tibbe" w:date="2020-01-23T10:01:00Z"/>
                <w:sz w:val="20"/>
                <w:szCs w:val="20"/>
              </w:rPr>
            </w:pPr>
            <w:ins w:id="17" w:author="Rick Tibbe" w:date="2020-01-23T10:01:00Z">
              <w:r>
                <w:rPr>
                  <w:sz w:val="20"/>
                  <w:szCs w:val="20"/>
                </w:rPr>
                <w:t xml:space="preserve">A player sends a message to the server, which then sends it to all other players in the lobby. The </w:t>
              </w:r>
              <w:proofErr w:type="spellStart"/>
              <w:r>
                <w:rPr>
                  <w:sz w:val="20"/>
                  <w:szCs w:val="20"/>
                </w:rPr>
                <w:t>playerName</w:t>
              </w:r>
              <w:proofErr w:type="spellEnd"/>
              <w:r>
                <w:rPr>
                  <w:sz w:val="20"/>
                  <w:szCs w:val="20"/>
                </w:rPr>
                <w:t xml:space="preserve"> is the player who sent the message</w:t>
              </w:r>
            </w:ins>
          </w:p>
        </w:tc>
        <w:tc>
          <w:tcPr>
            <w:tcW w:w="2085" w:type="dxa"/>
            <w:shd w:val="clear" w:color="auto" w:fill="auto"/>
            <w:tcMar>
              <w:top w:w="100" w:type="dxa"/>
              <w:left w:w="100" w:type="dxa"/>
              <w:bottom w:w="100" w:type="dxa"/>
              <w:right w:w="100" w:type="dxa"/>
            </w:tcMar>
          </w:tcPr>
          <w:p w14:paraId="74E285A8" w14:textId="77777777" w:rsidR="005D77FD" w:rsidRDefault="006E36B8">
            <w:pPr>
              <w:widowControl w:val="0"/>
              <w:pBdr>
                <w:top w:val="nil"/>
                <w:left w:val="nil"/>
                <w:bottom w:val="nil"/>
                <w:right w:val="nil"/>
                <w:between w:val="nil"/>
              </w:pBdr>
              <w:spacing w:line="240" w:lineRule="auto"/>
              <w:rPr>
                <w:ins w:id="18" w:author="Rick Tibbe" w:date="2020-01-23T10:01:00Z"/>
                <w:sz w:val="20"/>
                <w:szCs w:val="20"/>
              </w:rPr>
            </w:pPr>
            <w:proofErr w:type="spellStart"/>
            <w:ins w:id="19" w:author="Rick Tibbe" w:date="2020-01-23T10:01:00Z">
              <w:r>
                <w:rPr>
                  <w:sz w:val="20"/>
                  <w:szCs w:val="20"/>
                </w:rPr>
                <w:t>CHAT;Ben;Hey</w:t>
              </w:r>
              <w:proofErr w:type="spellEnd"/>
              <w:r>
                <w:rPr>
                  <w:sz w:val="20"/>
                  <w:szCs w:val="20"/>
                </w:rPr>
                <w:t xml:space="preserve"> guys!</w:t>
              </w:r>
            </w:ins>
          </w:p>
        </w:tc>
      </w:tr>
    </w:tbl>
    <w:p w14:paraId="5D54D0A5" w14:textId="77777777" w:rsidR="005D77FD" w:rsidRDefault="005D77FD">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0" w:name="_9tht1uvk92pb" w:colFirst="0" w:colLast="0"/>
      <w:bookmarkEnd w:id="20"/>
    </w:p>
    <w:p w14:paraId="19D54294" w14:textId="77777777" w:rsidR="005D77FD" w:rsidRDefault="005D77FD"/>
    <w:p w14:paraId="2567EC2D" w14:textId="77777777" w:rsidR="005D77FD" w:rsidRDefault="005D77FD">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1" w:name="_do33o03t2i2u" w:colFirst="0" w:colLast="0"/>
      <w:bookmarkEnd w:id="21"/>
    </w:p>
    <w:p w14:paraId="1EDC4DF8" w14:textId="77777777" w:rsidR="005D77FD" w:rsidRDefault="005D77FD">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2" w:name="_ftys7a9guwb1" w:colFirst="0" w:colLast="0"/>
      <w:bookmarkEnd w:id="22"/>
    </w:p>
    <w:p w14:paraId="04A7F1D9" w14:textId="77777777" w:rsidR="005D77FD" w:rsidRDefault="005D77FD">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3" w:name="_dbstqiyjk1mq" w:colFirst="0" w:colLast="0"/>
      <w:bookmarkEnd w:id="23"/>
    </w:p>
    <w:p w14:paraId="39F5C1A3" w14:textId="77777777" w:rsidR="005D77FD" w:rsidRDefault="005D77FD">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4" w:name="_e3r8t1ixd2jf" w:colFirst="0" w:colLast="0"/>
      <w:bookmarkEnd w:id="24"/>
    </w:p>
    <w:p w14:paraId="24125FB6" w14:textId="77777777" w:rsidR="005D77FD" w:rsidRDefault="006E36B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5" w:name="_rp4d6lz4mmnp" w:colFirst="0" w:colLast="0"/>
      <w:bookmarkEnd w:id="25"/>
      <w:r>
        <w:rPr>
          <w:b/>
          <w:color w:val="24292E"/>
          <w:sz w:val="34"/>
          <w:szCs w:val="34"/>
        </w:rPr>
        <w:t>Server-to-client commands</w:t>
      </w:r>
    </w:p>
    <w:p w14:paraId="6FEE8642" w14:textId="77777777" w:rsidR="005D77FD" w:rsidRDefault="005D77F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460"/>
        <w:gridCol w:w="2805"/>
        <w:gridCol w:w="2835"/>
      </w:tblGrid>
      <w:tr w:rsidR="005D77FD" w14:paraId="66C8F4DB" w14:textId="77777777">
        <w:tc>
          <w:tcPr>
            <w:tcW w:w="1260" w:type="dxa"/>
            <w:shd w:val="clear" w:color="auto" w:fill="auto"/>
            <w:tcMar>
              <w:top w:w="100" w:type="dxa"/>
              <w:left w:w="100" w:type="dxa"/>
              <w:bottom w:w="100" w:type="dxa"/>
              <w:right w:w="100" w:type="dxa"/>
            </w:tcMar>
          </w:tcPr>
          <w:p w14:paraId="2CA17436" w14:textId="77777777" w:rsidR="005D77FD" w:rsidRDefault="006E36B8">
            <w:pPr>
              <w:widowControl w:val="0"/>
              <w:spacing w:line="240" w:lineRule="auto"/>
              <w:rPr>
                <w:b/>
                <w:sz w:val="20"/>
                <w:szCs w:val="20"/>
              </w:rPr>
            </w:pPr>
            <w:r>
              <w:rPr>
                <w:b/>
                <w:sz w:val="20"/>
                <w:szCs w:val="20"/>
              </w:rPr>
              <w:t>Command</w:t>
            </w:r>
          </w:p>
        </w:tc>
        <w:tc>
          <w:tcPr>
            <w:tcW w:w="2460" w:type="dxa"/>
            <w:shd w:val="clear" w:color="auto" w:fill="auto"/>
            <w:tcMar>
              <w:top w:w="100" w:type="dxa"/>
              <w:left w:w="100" w:type="dxa"/>
              <w:bottom w:w="100" w:type="dxa"/>
              <w:right w:w="100" w:type="dxa"/>
            </w:tcMar>
          </w:tcPr>
          <w:p w14:paraId="48F3F430" w14:textId="77777777" w:rsidR="005D77FD" w:rsidRDefault="006E36B8">
            <w:pPr>
              <w:widowControl w:val="0"/>
              <w:spacing w:line="240" w:lineRule="auto"/>
              <w:rPr>
                <w:b/>
                <w:sz w:val="20"/>
                <w:szCs w:val="20"/>
              </w:rPr>
            </w:pPr>
            <w:r>
              <w:rPr>
                <w:b/>
                <w:sz w:val="20"/>
                <w:szCs w:val="20"/>
              </w:rPr>
              <w:t>Arguments</w:t>
            </w:r>
          </w:p>
        </w:tc>
        <w:tc>
          <w:tcPr>
            <w:tcW w:w="2805" w:type="dxa"/>
            <w:shd w:val="clear" w:color="auto" w:fill="auto"/>
            <w:tcMar>
              <w:top w:w="100" w:type="dxa"/>
              <w:left w:w="100" w:type="dxa"/>
              <w:bottom w:w="100" w:type="dxa"/>
              <w:right w:w="100" w:type="dxa"/>
            </w:tcMar>
          </w:tcPr>
          <w:p w14:paraId="51EBB498" w14:textId="77777777" w:rsidR="005D77FD" w:rsidRDefault="006E36B8">
            <w:pPr>
              <w:widowControl w:val="0"/>
              <w:spacing w:line="240" w:lineRule="auto"/>
              <w:rPr>
                <w:b/>
                <w:sz w:val="20"/>
                <w:szCs w:val="20"/>
              </w:rPr>
            </w:pPr>
            <w:r>
              <w:rPr>
                <w:b/>
                <w:sz w:val="20"/>
                <w:szCs w:val="20"/>
              </w:rPr>
              <w:t>Description</w:t>
            </w:r>
          </w:p>
        </w:tc>
        <w:tc>
          <w:tcPr>
            <w:tcW w:w="2835" w:type="dxa"/>
            <w:shd w:val="clear" w:color="auto" w:fill="auto"/>
            <w:tcMar>
              <w:top w:w="100" w:type="dxa"/>
              <w:left w:w="100" w:type="dxa"/>
              <w:bottom w:w="100" w:type="dxa"/>
              <w:right w:w="100" w:type="dxa"/>
            </w:tcMar>
          </w:tcPr>
          <w:p w14:paraId="5A7C1F48" w14:textId="77777777" w:rsidR="005D77FD" w:rsidRDefault="006E36B8">
            <w:pPr>
              <w:widowControl w:val="0"/>
              <w:spacing w:line="240" w:lineRule="auto"/>
              <w:rPr>
                <w:b/>
                <w:sz w:val="20"/>
                <w:szCs w:val="20"/>
              </w:rPr>
            </w:pPr>
            <w:r>
              <w:rPr>
                <w:b/>
                <w:sz w:val="20"/>
                <w:szCs w:val="20"/>
              </w:rPr>
              <w:t>Example</w:t>
            </w:r>
          </w:p>
        </w:tc>
      </w:tr>
      <w:tr w:rsidR="005D77FD" w14:paraId="199AA3CD" w14:textId="77777777">
        <w:tc>
          <w:tcPr>
            <w:tcW w:w="1260" w:type="dxa"/>
            <w:shd w:val="clear" w:color="auto" w:fill="auto"/>
            <w:tcMar>
              <w:top w:w="100" w:type="dxa"/>
              <w:left w:w="100" w:type="dxa"/>
              <w:bottom w:w="100" w:type="dxa"/>
              <w:right w:w="100" w:type="dxa"/>
            </w:tcMar>
          </w:tcPr>
          <w:p w14:paraId="46665E62" w14:textId="77777777" w:rsidR="005D77FD" w:rsidRDefault="006E36B8">
            <w:pPr>
              <w:widowControl w:val="0"/>
              <w:pBdr>
                <w:top w:val="nil"/>
                <w:left w:val="nil"/>
                <w:bottom w:val="nil"/>
                <w:right w:val="nil"/>
                <w:between w:val="nil"/>
              </w:pBdr>
              <w:spacing w:line="240" w:lineRule="auto"/>
              <w:rPr>
                <w:sz w:val="20"/>
                <w:szCs w:val="20"/>
              </w:rPr>
            </w:pPr>
            <w:r>
              <w:rPr>
                <w:sz w:val="20"/>
                <w:szCs w:val="20"/>
              </w:rPr>
              <w:t>ERROR</w:t>
            </w:r>
          </w:p>
        </w:tc>
        <w:tc>
          <w:tcPr>
            <w:tcW w:w="2460" w:type="dxa"/>
            <w:shd w:val="clear" w:color="auto" w:fill="auto"/>
            <w:tcMar>
              <w:top w:w="100" w:type="dxa"/>
              <w:left w:w="100" w:type="dxa"/>
              <w:bottom w:w="100" w:type="dxa"/>
              <w:right w:w="100" w:type="dxa"/>
            </w:tcMar>
          </w:tcPr>
          <w:p w14:paraId="603FB3DC" w14:textId="77777777" w:rsidR="005D77FD" w:rsidRDefault="006E36B8">
            <w:pPr>
              <w:widowControl w:val="0"/>
              <w:spacing w:line="240" w:lineRule="auto"/>
              <w:rPr>
                <w:sz w:val="20"/>
                <w:szCs w:val="20"/>
              </w:rPr>
            </w:pPr>
            <w:r>
              <w:rPr>
                <w:b/>
                <w:sz w:val="20"/>
                <w:szCs w:val="20"/>
              </w:rPr>
              <w:t xml:space="preserve">String </w:t>
            </w:r>
            <w:proofErr w:type="spellStart"/>
            <w:r>
              <w:rPr>
                <w:sz w:val="20"/>
                <w:szCs w:val="20"/>
              </w:rPr>
              <w:t>playerName</w:t>
            </w:r>
            <w:proofErr w:type="spellEnd"/>
            <w:r>
              <w:rPr>
                <w:sz w:val="20"/>
                <w:szCs w:val="20"/>
              </w:rPr>
              <w:t xml:space="preserve"> </w:t>
            </w:r>
          </w:p>
          <w:p w14:paraId="06E3EC19" w14:textId="77777777" w:rsidR="005D77FD" w:rsidRDefault="006E36B8">
            <w:pPr>
              <w:widowControl w:val="0"/>
              <w:spacing w:line="240" w:lineRule="auto"/>
              <w:rPr>
                <w:sz w:val="20"/>
                <w:szCs w:val="20"/>
              </w:rPr>
            </w:pPr>
            <w:r>
              <w:rPr>
                <w:b/>
                <w:sz w:val="20"/>
                <w:szCs w:val="20"/>
              </w:rPr>
              <w:t>String</w:t>
            </w:r>
            <w:r>
              <w:rPr>
                <w:sz w:val="20"/>
                <w:szCs w:val="20"/>
              </w:rPr>
              <w:t xml:space="preserve"> </w:t>
            </w:r>
            <w:proofErr w:type="spellStart"/>
            <w:r>
              <w:rPr>
                <w:sz w:val="20"/>
                <w:szCs w:val="20"/>
              </w:rPr>
              <w:t>errorMessage</w:t>
            </w:r>
            <w:proofErr w:type="spellEnd"/>
          </w:p>
        </w:tc>
        <w:tc>
          <w:tcPr>
            <w:tcW w:w="2805" w:type="dxa"/>
            <w:shd w:val="clear" w:color="auto" w:fill="auto"/>
            <w:tcMar>
              <w:top w:w="100" w:type="dxa"/>
              <w:left w:w="100" w:type="dxa"/>
              <w:bottom w:w="100" w:type="dxa"/>
              <w:right w:w="100" w:type="dxa"/>
            </w:tcMar>
          </w:tcPr>
          <w:p w14:paraId="70E52125" w14:textId="77777777" w:rsidR="005D77FD" w:rsidRDefault="006E36B8">
            <w:pPr>
              <w:shd w:val="clear" w:color="auto" w:fill="FFFFFF"/>
              <w:spacing w:after="240"/>
              <w:rPr>
                <w:sz w:val="20"/>
                <w:szCs w:val="20"/>
              </w:rPr>
            </w:pPr>
            <w:r>
              <w:rPr>
                <w:color w:val="24292E"/>
                <w:sz w:val="20"/>
                <w:szCs w:val="20"/>
              </w:rPr>
              <w:t>This is sent to the client when the client has sent an invalid command to the server.</w:t>
            </w:r>
          </w:p>
        </w:tc>
        <w:tc>
          <w:tcPr>
            <w:tcW w:w="2835" w:type="dxa"/>
            <w:shd w:val="clear" w:color="auto" w:fill="auto"/>
            <w:tcMar>
              <w:top w:w="100" w:type="dxa"/>
              <w:left w:w="100" w:type="dxa"/>
              <w:bottom w:w="100" w:type="dxa"/>
              <w:right w:w="100" w:type="dxa"/>
            </w:tcMar>
          </w:tcPr>
          <w:p w14:paraId="21356CC6" w14:textId="77777777" w:rsidR="005D77FD" w:rsidRDefault="006E36B8">
            <w:pPr>
              <w:shd w:val="clear" w:color="auto" w:fill="FFFFFF"/>
              <w:spacing w:after="240"/>
              <w:rPr>
                <w:color w:val="24292E"/>
                <w:sz w:val="20"/>
                <w:szCs w:val="20"/>
              </w:rPr>
            </w:pPr>
            <w:proofErr w:type="spellStart"/>
            <w:r>
              <w:rPr>
                <w:color w:val="24292E"/>
                <w:sz w:val="20"/>
                <w:szCs w:val="20"/>
              </w:rPr>
              <w:t>ERROR;Jorge;Out</w:t>
            </w:r>
            <w:proofErr w:type="spellEnd"/>
            <w:r>
              <w:rPr>
                <w:color w:val="24292E"/>
                <w:sz w:val="20"/>
                <w:szCs w:val="20"/>
              </w:rPr>
              <w:t xml:space="preserve"> of Bounce</w:t>
            </w:r>
          </w:p>
        </w:tc>
      </w:tr>
      <w:tr w:rsidR="005D77FD" w14:paraId="5C6FAC53" w14:textId="77777777">
        <w:tc>
          <w:tcPr>
            <w:tcW w:w="1260" w:type="dxa"/>
            <w:shd w:val="clear" w:color="auto" w:fill="auto"/>
            <w:tcMar>
              <w:top w:w="100" w:type="dxa"/>
              <w:left w:w="100" w:type="dxa"/>
              <w:bottom w:w="100" w:type="dxa"/>
              <w:right w:w="100" w:type="dxa"/>
            </w:tcMar>
          </w:tcPr>
          <w:p w14:paraId="5C8AA7F8" w14:textId="77777777" w:rsidR="005D77FD" w:rsidRDefault="006E36B8">
            <w:pPr>
              <w:widowControl w:val="0"/>
              <w:pBdr>
                <w:top w:val="nil"/>
                <w:left w:val="nil"/>
                <w:bottom w:val="nil"/>
                <w:right w:val="nil"/>
                <w:between w:val="nil"/>
              </w:pBdr>
              <w:spacing w:line="240" w:lineRule="auto"/>
              <w:rPr>
                <w:sz w:val="20"/>
                <w:szCs w:val="20"/>
              </w:rPr>
            </w:pPr>
            <w:r>
              <w:rPr>
                <w:sz w:val="20"/>
                <w:szCs w:val="20"/>
              </w:rPr>
              <w:lastRenderedPageBreak/>
              <w:t>1.LOBBY</w:t>
            </w:r>
          </w:p>
        </w:tc>
        <w:tc>
          <w:tcPr>
            <w:tcW w:w="2460" w:type="dxa"/>
            <w:shd w:val="clear" w:color="auto" w:fill="auto"/>
            <w:tcMar>
              <w:top w:w="100" w:type="dxa"/>
              <w:left w:w="100" w:type="dxa"/>
              <w:bottom w:w="100" w:type="dxa"/>
              <w:right w:w="100" w:type="dxa"/>
            </w:tcMar>
          </w:tcPr>
          <w:p w14:paraId="4E5AAD49" w14:textId="77777777" w:rsidR="005D77FD" w:rsidRDefault="006E36B8">
            <w:pPr>
              <w:widowControl w:val="0"/>
              <w:spacing w:line="240" w:lineRule="auto"/>
              <w:rPr>
                <w:sz w:val="20"/>
                <w:szCs w:val="20"/>
              </w:rPr>
            </w:pPr>
            <w:r>
              <w:rPr>
                <w:b/>
                <w:sz w:val="20"/>
                <w:szCs w:val="20"/>
              </w:rPr>
              <w:t xml:space="preserve">String </w:t>
            </w:r>
            <w:proofErr w:type="spellStart"/>
            <w:r>
              <w:rPr>
                <w:sz w:val="20"/>
                <w:szCs w:val="20"/>
              </w:rPr>
              <w:t>playerNames</w:t>
            </w:r>
            <w:r>
              <w:rPr>
                <w:sz w:val="20"/>
                <w:szCs w:val="20"/>
                <w:vertAlign w:val="subscript"/>
              </w:rPr>
              <w:t>n</w:t>
            </w:r>
            <w:proofErr w:type="spellEnd"/>
            <w:r>
              <w:rPr>
                <w:sz w:val="20"/>
                <w:szCs w:val="20"/>
              </w:rPr>
              <w:t xml:space="preserve"> </w:t>
            </w:r>
          </w:p>
          <w:p w14:paraId="07B69B58" w14:textId="77777777" w:rsidR="005D77FD" w:rsidRDefault="006E36B8">
            <w:pPr>
              <w:widowControl w:val="0"/>
              <w:spacing w:line="240" w:lineRule="auto"/>
              <w:rPr>
                <w:sz w:val="20"/>
                <w:szCs w:val="20"/>
              </w:rPr>
            </w:pPr>
            <w:r>
              <w:rPr>
                <w:b/>
                <w:sz w:val="20"/>
                <w:szCs w:val="20"/>
              </w:rPr>
              <w:t xml:space="preserve">Int </w:t>
            </w:r>
            <w:proofErr w:type="spellStart"/>
            <w:r>
              <w:rPr>
                <w:sz w:val="20"/>
                <w:szCs w:val="20"/>
              </w:rPr>
              <w:t>playersAmount</w:t>
            </w:r>
            <w:proofErr w:type="spellEnd"/>
          </w:p>
        </w:tc>
        <w:tc>
          <w:tcPr>
            <w:tcW w:w="2805" w:type="dxa"/>
            <w:shd w:val="clear" w:color="auto" w:fill="auto"/>
            <w:tcMar>
              <w:top w:w="100" w:type="dxa"/>
              <w:left w:w="100" w:type="dxa"/>
              <w:bottom w:w="100" w:type="dxa"/>
              <w:right w:w="100" w:type="dxa"/>
            </w:tcMar>
          </w:tcPr>
          <w:p w14:paraId="03723FF0" w14:textId="77777777" w:rsidR="005D77FD" w:rsidRDefault="006E36B8">
            <w:pPr>
              <w:shd w:val="clear" w:color="auto" w:fill="FFFFFF"/>
              <w:spacing w:after="240"/>
              <w:rPr>
                <w:sz w:val="20"/>
                <w:szCs w:val="20"/>
              </w:rPr>
            </w:pPr>
            <w:r>
              <w:rPr>
                <w:color w:val="24292E"/>
                <w:sz w:val="20"/>
                <w:szCs w:val="20"/>
              </w:rPr>
              <w:t>The server confirms the client has successfully entered the lobby, and lists the other players that are in the lobby. Note this command will be sent every time a client enters or leaves the lobby. (There are multiple names possible)</w:t>
            </w:r>
          </w:p>
        </w:tc>
        <w:tc>
          <w:tcPr>
            <w:tcW w:w="2835" w:type="dxa"/>
            <w:shd w:val="clear" w:color="auto" w:fill="auto"/>
            <w:tcMar>
              <w:top w:w="100" w:type="dxa"/>
              <w:left w:w="100" w:type="dxa"/>
              <w:bottom w:w="100" w:type="dxa"/>
              <w:right w:w="100" w:type="dxa"/>
            </w:tcMar>
          </w:tcPr>
          <w:p w14:paraId="510B79CE" w14:textId="77777777" w:rsidR="005D77FD" w:rsidRDefault="006E36B8">
            <w:pPr>
              <w:shd w:val="clear" w:color="auto" w:fill="FFFFFF"/>
              <w:spacing w:after="240"/>
              <w:rPr>
                <w:color w:val="24292E"/>
                <w:sz w:val="20"/>
                <w:szCs w:val="20"/>
              </w:rPr>
            </w:pPr>
            <w:r>
              <w:rPr>
                <w:color w:val="24292E"/>
                <w:sz w:val="20"/>
                <w:szCs w:val="20"/>
              </w:rPr>
              <w:t>LOBBY;Jorge,Thomas;3</w:t>
            </w:r>
          </w:p>
          <w:p w14:paraId="404CC6B4" w14:textId="77777777" w:rsidR="005D77FD" w:rsidRDefault="006E36B8">
            <w:pPr>
              <w:shd w:val="clear" w:color="auto" w:fill="FFFFFF"/>
              <w:spacing w:after="240"/>
              <w:rPr>
                <w:color w:val="24292E"/>
                <w:sz w:val="20"/>
                <w:szCs w:val="20"/>
              </w:rPr>
            </w:pPr>
            <w:r>
              <w:rPr>
                <w:color w:val="24292E"/>
                <w:sz w:val="20"/>
                <w:szCs w:val="20"/>
              </w:rPr>
              <w:t>(In this Case, the two players are still waiting for a third person to play with.)</w:t>
            </w:r>
          </w:p>
        </w:tc>
      </w:tr>
      <w:tr w:rsidR="005D77FD" w14:paraId="6C6041BA" w14:textId="77777777">
        <w:tc>
          <w:tcPr>
            <w:tcW w:w="1260" w:type="dxa"/>
            <w:shd w:val="clear" w:color="auto" w:fill="auto"/>
            <w:tcMar>
              <w:top w:w="100" w:type="dxa"/>
              <w:left w:w="100" w:type="dxa"/>
              <w:bottom w:w="100" w:type="dxa"/>
              <w:right w:w="100" w:type="dxa"/>
            </w:tcMar>
          </w:tcPr>
          <w:p w14:paraId="4332CA30" w14:textId="77777777" w:rsidR="005D77FD" w:rsidRDefault="006E36B8">
            <w:pPr>
              <w:widowControl w:val="0"/>
              <w:pBdr>
                <w:top w:val="nil"/>
                <w:left w:val="nil"/>
                <w:bottom w:val="nil"/>
                <w:right w:val="nil"/>
                <w:between w:val="nil"/>
              </w:pBdr>
              <w:spacing w:line="240" w:lineRule="auto"/>
              <w:rPr>
                <w:sz w:val="20"/>
                <w:szCs w:val="20"/>
              </w:rPr>
            </w:pPr>
            <w:r>
              <w:rPr>
                <w:sz w:val="20"/>
                <w:szCs w:val="20"/>
              </w:rPr>
              <w:t>2.START</w:t>
            </w:r>
          </w:p>
        </w:tc>
        <w:tc>
          <w:tcPr>
            <w:tcW w:w="2460" w:type="dxa"/>
            <w:shd w:val="clear" w:color="auto" w:fill="auto"/>
            <w:tcMar>
              <w:top w:w="100" w:type="dxa"/>
              <w:left w:w="100" w:type="dxa"/>
              <w:bottom w:w="100" w:type="dxa"/>
              <w:right w:w="100" w:type="dxa"/>
            </w:tcMar>
          </w:tcPr>
          <w:p w14:paraId="0E836BB5" w14:textId="77777777" w:rsidR="005D77FD" w:rsidRDefault="006E36B8">
            <w:pPr>
              <w:widowControl w:val="0"/>
              <w:spacing w:line="240" w:lineRule="auto"/>
              <w:rPr>
                <w:sz w:val="20"/>
                <w:szCs w:val="20"/>
              </w:rPr>
            </w:pPr>
            <w:r>
              <w:rPr>
                <w:b/>
                <w:sz w:val="20"/>
                <w:szCs w:val="20"/>
              </w:rPr>
              <w:t>String</w:t>
            </w:r>
            <w:r>
              <w:rPr>
                <w:sz w:val="20"/>
                <w:szCs w:val="20"/>
              </w:rPr>
              <w:t xml:space="preserve">[] </w:t>
            </w:r>
            <w:proofErr w:type="spellStart"/>
            <w:r>
              <w:rPr>
                <w:sz w:val="20"/>
                <w:szCs w:val="20"/>
              </w:rPr>
              <w:t>playerName</w:t>
            </w:r>
            <w:proofErr w:type="spellEnd"/>
            <w:r>
              <w:rPr>
                <w:sz w:val="20"/>
                <w:szCs w:val="20"/>
              </w:rPr>
              <w:t xml:space="preserve"> </w:t>
            </w:r>
          </w:p>
        </w:tc>
        <w:tc>
          <w:tcPr>
            <w:tcW w:w="2805" w:type="dxa"/>
            <w:shd w:val="clear" w:color="auto" w:fill="auto"/>
            <w:tcMar>
              <w:top w:w="100" w:type="dxa"/>
              <w:left w:w="100" w:type="dxa"/>
              <w:bottom w:w="100" w:type="dxa"/>
              <w:right w:w="100" w:type="dxa"/>
            </w:tcMar>
          </w:tcPr>
          <w:p w14:paraId="62C7B12E" w14:textId="77777777" w:rsidR="005D77FD" w:rsidRDefault="006E36B8">
            <w:pPr>
              <w:shd w:val="clear" w:color="auto" w:fill="FFFFFF"/>
              <w:spacing w:after="240"/>
              <w:rPr>
                <w:sz w:val="20"/>
                <w:szCs w:val="20"/>
              </w:rPr>
            </w:pPr>
            <w:r>
              <w:rPr>
                <w:color w:val="24292E"/>
                <w:sz w:val="20"/>
                <w:szCs w:val="20"/>
              </w:rPr>
              <w:t>The game has started with the players listed. Players take turns in the order listed. Note: a game should only be started when the lobby is full and all players in the lobby have sent the READY command.</w:t>
            </w:r>
          </w:p>
        </w:tc>
        <w:tc>
          <w:tcPr>
            <w:tcW w:w="2835" w:type="dxa"/>
            <w:shd w:val="clear" w:color="auto" w:fill="auto"/>
            <w:tcMar>
              <w:top w:w="100" w:type="dxa"/>
              <w:left w:w="100" w:type="dxa"/>
              <w:bottom w:w="100" w:type="dxa"/>
              <w:right w:w="100" w:type="dxa"/>
            </w:tcMar>
          </w:tcPr>
          <w:p w14:paraId="21E514EB" w14:textId="77777777" w:rsidR="005D77FD" w:rsidRDefault="005D77FD">
            <w:pPr>
              <w:shd w:val="clear" w:color="auto" w:fill="FFFFFF"/>
              <w:spacing w:after="240"/>
              <w:rPr>
                <w:color w:val="24292E"/>
                <w:sz w:val="20"/>
                <w:szCs w:val="20"/>
              </w:rPr>
            </w:pPr>
          </w:p>
        </w:tc>
      </w:tr>
      <w:tr w:rsidR="005D77FD" w14:paraId="5FB3C119" w14:textId="77777777">
        <w:tc>
          <w:tcPr>
            <w:tcW w:w="1260" w:type="dxa"/>
            <w:shd w:val="clear" w:color="auto" w:fill="auto"/>
            <w:tcMar>
              <w:top w:w="100" w:type="dxa"/>
              <w:left w:w="100" w:type="dxa"/>
              <w:bottom w:w="100" w:type="dxa"/>
              <w:right w:w="100" w:type="dxa"/>
            </w:tcMar>
          </w:tcPr>
          <w:p w14:paraId="43C66BEA" w14:textId="77777777" w:rsidR="005D77FD" w:rsidRDefault="006E36B8">
            <w:pPr>
              <w:widowControl w:val="0"/>
              <w:pBdr>
                <w:top w:val="nil"/>
                <w:left w:val="nil"/>
                <w:bottom w:val="nil"/>
                <w:right w:val="nil"/>
                <w:between w:val="nil"/>
              </w:pBdr>
              <w:spacing w:line="240" w:lineRule="auto"/>
              <w:rPr>
                <w:sz w:val="20"/>
                <w:szCs w:val="20"/>
              </w:rPr>
            </w:pPr>
            <w:r>
              <w:rPr>
                <w:sz w:val="20"/>
                <w:szCs w:val="20"/>
              </w:rPr>
              <w:t>*WARNING</w:t>
            </w:r>
          </w:p>
        </w:tc>
        <w:tc>
          <w:tcPr>
            <w:tcW w:w="2460" w:type="dxa"/>
            <w:shd w:val="clear" w:color="auto" w:fill="auto"/>
            <w:tcMar>
              <w:top w:w="100" w:type="dxa"/>
              <w:left w:w="100" w:type="dxa"/>
              <w:bottom w:w="100" w:type="dxa"/>
              <w:right w:w="100" w:type="dxa"/>
            </w:tcMar>
          </w:tcPr>
          <w:p w14:paraId="2E26C6DA" w14:textId="77777777" w:rsidR="005D77FD" w:rsidRDefault="006E36B8">
            <w:pPr>
              <w:widowControl w:val="0"/>
              <w:spacing w:line="240" w:lineRule="auto"/>
              <w:rPr>
                <w:sz w:val="20"/>
                <w:szCs w:val="20"/>
              </w:rPr>
            </w:pPr>
            <w:r>
              <w:rPr>
                <w:b/>
                <w:sz w:val="20"/>
                <w:szCs w:val="20"/>
              </w:rPr>
              <w:t xml:space="preserve">String </w:t>
            </w:r>
            <w:proofErr w:type="spellStart"/>
            <w:r>
              <w:rPr>
                <w:sz w:val="20"/>
                <w:szCs w:val="20"/>
              </w:rPr>
              <w:t>playerName</w:t>
            </w:r>
            <w:proofErr w:type="spellEnd"/>
            <w:r>
              <w:rPr>
                <w:sz w:val="20"/>
                <w:szCs w:val="20"/>
              </w:rPr>
              <w:t xml:space="preserve"> </w:t>
            </w:r>
          </w:p>
          <w:p w14:paraId="20A760AE" w14:textId="77777777" w:rsidR="005D77FD" w:rsidRDefault="006E36B8">
            <w:pPr>
              <w:widowControl w:val="0"/>
              <w:spacing w:line="240" w:lineRule="auto"/>
              <w:rPr>
                <w:sz w:val="20"/>
                <w:szCs w:val="20"/>
              </w:rPr>
            </w:pPr>
            <w:r>
              <w:rPr>
                <w:b/>
                <w:sz w:val="20"/>
                <w:szCs w:val="20"/>
              </w:rPr>
              <w:t xml:space="preserve">String </w:t>
            </w:r>
            <w:proofErr w:type="spellStart"/>
            <w:r>
              <w:rPr>
                <w:sz w:val="20"/>
                <w:szCs w:val="20"/>
              </w:rPr>
              <w:t>warningMessage</w:t>
            </w:r>
            <w:proofErr w:type="spellEnd"/>
          </w:p>
        </w:tc>
        <w:tc>
          <w:tcPr>
            <w:tcW w:w="2805" w:type="dxa"/>
            <w:shd w:val="clear" w:color="auto" w:fill="auto"/>
            <w:tcMar>
              <w:top w:w="100" w:type="dxa"/>
              <w:left w:w="100" w:type="dxa"/>
              <w:bottom w:w="100" w:type="dxa"/>
              <w:right w:w="100" w:type="dxa"/>
            </w:tcMar>
          </w:tcPr>
          <w:p w14:paraId="5034B1A0" w14:textId="77777777" w:rsidR="005D77FD" w:rsidRDefault="006E36B8">
            <w:pPr>
              <w:shd w:val="clear" w:color="auto" w:fill="FFFFFF"/>
              <w:spacing w:after="240"/>
              <w:rPr>
                <w:sz w:val="20"/>
                <w:szCs w:val="20"/>
              </w:rPr>
            </w:pPr>
            <w:r>
              <w:rPr>
                <w:color w:val="24292E"/>
                <w:sz w:val="20"/>
                <w:szCs w:val="20"/>
              </w:rPr>
              <w:t>A player makes an invalid moved, a warning is displayed that discourages that player from making more invalid move attempts. A player is given another chance of making a valid move.</w:t>
            </w:r>
          </w:p>
        </w:tc>
        <w:tc>
          <w:tcPr>
            <w:tcW w:w="2835" w:type="dxa"/>
            <w:shd w:val="clear" w:color="auto" w:fill="auto"/>
            <w:tcMar>
              <w:top w:w="100" w:type="dxa"/>
              <w:left w:w="100" w:type="dxa"/>
              <w:bottom w:w="100" w:type="dxa"/>
              <w:right w:w="100" w:type="dxa"/>
            </w:tcMar>
          </w:tcPr>
          <w:p w14:paraId="108F2CBB" w14:textId="77777777" w:rsidR="005D77FD" w:rsidRDefault="006E36B8">
            <w:pPr>
              <w:shd w:val="clear" w:color="auto" w:fill="FFFFFF"/>
              <w:spacing w:after="240"/>
              <w:rPr>
                <w:color w:val="24292E"/>
                <w:sz w:val="20"/>
                <w:szCs w:val="20"/>
              </w:rPr>
            </w:pPr>
            <w:proofErr w:type="spellStart"/>
            <w:r>
              <w:rPr>
                <w:color w:val="24292E"/>
                <w:sz w:val="20"/>
                <w:szCs w:val="20"/>
              </w:rPr>
              <w:t>WARNING;Thomas;Warning</w:t>
            </w:r>
            <w:proofErr w:type="spellEnd"/>
            <w:r>
              <w:rPr>
                <w:color w:val="24292E"/>
                <w:sz w:val="20"/>
                <w:szCs w:val="20"/>
              </w:rPr>
              <w:t>!</w:t>
            </w:r>
          </w:p>
        </w:tc>
      </w:tr>
      <w:tr w:rsidR="005D77FD" w14:paraId="5B307ABB" w14:textId="77777777">
        <w:tc>
          <w:tcPr>
            <w:tcW w:w="1260" w:type="dxa"/>
            <w:shd w:val="clear" w:color="auto" w:fill="auto"/>
            <w:tcMar>
              <w:top w:w="100" w:type="dxa"/>
              <w:left w:w="100" w:type="dxa"/>
              <w:bottom w:w="100" w:type="dxa"/>
              <w:right w:w="100" w:type="dxa"/>
            </w:tcMar>
          </w:tcPr>
          <w:p w14:paraId="0E03BAA5" w14:textId="77777777" w:rsidR="005D77FD" w:rsidRDefault="006E36B8">
            <w:pPr>
              <w:widowControl w:val="0"/>
              <w:pBdr>
                <w:top w:val="nil"/>
                <w:left w:val="nil"/>
                <w:bottom w:val="nil"/>
                <w:right w:val="nil"/>
                <w:between w:val="nil"/>
              </w:pBdr>
              <w:spacing w:line="240" w:lineRule="auto"/>
              <w:rPr>
                <w:sz w:val="20"/>
                <w:szCs w:val="20"/>
              </w:rPr>
            </w:pPr>
            <w:r>
              <w:rPr>
                <w:sz w:val="20"/>
                <w:szCs w:val="20"/>
              </w:rPr>
              <w:t>*RANDOM</w:t>
            </w:r>
          </w:p>
        </w:tc>
        <w:tc>
          <w:tcPr>
            <w:tcW w:w="2460" w:type="dxa"/>
            <w:shd w:val="clear" w:color="auto" w:fill="auto"/>
            <w:tcMar>
              <w:top w:w="100" w:type="dxa"/>
              <w:left w:w="100" w:type="dxa"/>
              <w:bottom w:w="100" w:type="dxa"/>
              <w:right w:w="100" w:type="dxa"/>
            </w:tcMar>
          </w:tcPr>
          <w:p w14:paraId="401C0842" w14:textId="77777777" w:rsidR="005D77FD" w:rsidRDefault="006E36B8">
            <w:pPr>
              <w:widowControl w:val="0"/>
              <w:spacing w:line="240" w:lineRule="auto"/>
              <w:rPr>
                <w:sz w:val="20"/>
                <w:szCs w:val="20"/>
              </w:rPr>
            </w:pPr>
            <w:r>
              <w:rPr>
                <w:b/>
                <w:sz w:val="20"/>
                <w:szCs w:val="20"/>
              </w:rPr>
              <w:t xml:space="preserve">String </w:t>
            </w:r>
            <w:proofErr w:type="spellStart"/>
            <w:r>
              <w:rPr>
                <w:sz w:val="20"/>
                <w:szCs w:val="20"/>
              </w:rPr>
              <w:t>playerName</w:t>
            </w:r>
            <w:proofErr w:type="spellEnd"/>
          </w:p>
          <w:p w14:paraId="0E75AE49" w14:textId="77777777" w:rsidR="005D77FD" w:rsidRDefault="006E36B8">
            <w:pPr>
              <w:widowControl w:val="0"/>
              <w:spacing w:line="240" w:lineRule="auto"/>
              <w:rPr>
                <w:sz w:val="20"/>
                <w:szCs w:val="20"/>
              </w:rPr>
            </w:pPr>
            <w:r>
              <w:rPr>
                <w:b/>
                <w:sz w:val="20"/>
                <w:szCs w:val="20"/>
              </w:rPr>
              <w:t>String</w:t>
            </w:r>
            <w:r>
              <w:rPr>
                <w:sz w:val="20"/>
                <w:szCs w:val="20"/>
              </w:rPr>
              <w:t xml:space="preserve"> direction</w:t>
            </w:r>
          </w:p>
          <w:p w14:paraId="53ABE5FC" w14:textId="77777777" w:rsidR="005D77FD" w:rsidRDefault="006E36B8">
            <w:pPr>
              <w:widowControl w:val="0"/>
              <w:spacing w:line="240" w:lineRule="auto"/>
              <w:rPr>
                <w:sz w:val="20"/>
                <w:szCs w:val="20"/>
              </w:rPr>
            </w:pPr>
            <w:r>
              <w:rPr>
                <w:b/>
                <w:sz w:val="20"/>
                <w:szCs w:val="20"/>
              </w:rPr>
              <w:t>int</w:t>
            </w:r>
            <w:r>
              <w:rPr>
                <w:sz w:val="20"/>
                <w:szCs w:val="20"/>
              </w:rPr>
              <w:t xml:space="preserve"> </w:t>
            </w:r>
            <w:proofErr w:type="spellStart"/>
            <w:r>
              <w:rPr>
                <w:sz w:val="20"/>
                <w:szCs w:val="20"/>
              </w:rPr>
              <w:t>marblePosition</w:t>
            </w:r>
            <w:proofErr w:type="spellEnd"/>
          </w:p>
          <w:p w14:paraId="04A2C89F" w14:textId="77777777" w:rsidR="005D77FD" w:rsidRDefault="005D77FD">
            <w:pPr>
              <w:widowControl w:val="0"/>
              <w:spacing w:line="240" w:lineRule="auto"/>
              <w:rPr>
                <w:b/>
                <w:sz w:val="20"/>
                <w:szCs w:val="20"/>
              </w:rPr>
            </w:pPr>
          </w:p>
          <w:p w14:paraId="73F72798" w14:textId="77777777" w:rsidR="005D77FD" w:rsidRDefault="006E36B8">
            <w:pPr>
              <w:widowControl w:val="0"/>
              <w:spacing w:line="240" w:lineRule="auto"/>
              <w:rPr>
                <w:sz w:val="20"/>
                <w:szCs w:val="20"/>
              </w:rPr>
            </w:pPr>
            <w:r>
              <w:rPr>
                <w:sz w:val="20"/>
                <w:szCs w:val="20"/>
              </w:rPr>
              <w:t xml:space="preserve"> </w:t>
            </w:r>
          </w:p>
          <w:p w14:paraId="6BB6D605" w14:textId="77777777" w:rsidR="005D77FD" w:rsidRDefault="005D77FD">
            <w:pPr>
              <w:widowControl w:val="0"/>
              <w:spacing w:line="240" w:lineRule="auto"/>
              <w:rPr>
                <w:sz w:val="20"/>
                <w:szCs w:val="20"/>
              </w:rPr>
            </w:pPr>
          </w:p>
        </w:tc>
        <w:tc>
          <w:tcPr>
            <w:tcW w:w="2805" w:type="dxa"/>
            <w:shd w:val="clear" w:color="auto" w:fill="auto"/>
            <w:tcMar>
              <w:top w:w="100" w:type="dxa"/>
              <w:left w:w="100" w:type="dxa"/>
              <w:bottom w:w="100" w:type="dxa"/>
              <w:right w:w="100" w:type="dxa"/>
            </w:tcMar>
          </w:tcPr>
          <w:p w14:paraId="603D7BEB" w14:textId="77777777" w:rsidR="005D77FD" w:rsidRDefault="006E36B8">
            <w:pPr>
              <w:shd w:val="clear" w:color="auto" w:fill="FFFFFF"/>
              <w:spacing w:after="240"/>
              <w:rPr>
                <w:sz w:val="20"/>
                <w:szCs w:val="20"/>
              </w:rPr>
            </w:pPr>
            <w:r>
              <w:rPr>
                <w:color w:val="24292E"/>
                <w:sz w:val="20"/>
                <w:szCs w:val="20"/>
              </w:rPr>
              <w:t xml:space="preserve">A player has made 2 invalid moves in a row which results in a computer making a random move on the player’s behalf. </w:t>
            </w:r>
          </w:p>
        </w:tc>
        <w:tc>
          <w:tcPr>
            <w:tcW w:w="2835" w:type="dxa"/>
            <w:shd w:val="clear" w:color="auto" w:fill="auto"/>
            <w:tcMar>
              <w:top w:w="100" w:type="dxa"/>
              <w:left w:w="100" w:type="dxa"/>
              <w:bottom w:w="100" w:type="dxa"/>
              <w:right w:w="100" w:type="dxa"/>
            </w:tcMar>
          </w:tcPr>
          <w:p w14:paraId="31C7DB2F" w14:textId="77777777" w:rsidR="005D77FD" w:rsidRDefault="006E36B8">
            <w:pPr>
              <w:shd w:val="clear" w:color="auto" w:fill="FFFFFF"/>
              <w:spacing w:after="240"/>
              <w:rPr>
                <w:color w:val="24292E"/>
                <w:sz w:val="20"/>
                <w:szCs w:val="20"/>
              </w:rPr>
            </w:pPr>
            <w:r>
              <w:rPr>
                <w:color w:val="24292E"/>
                <w:sz w:val="20"/>
                <w:szCs w:val="20"/>
              </w:rPr>
              <w:t>RANDOM;Thomas;RT;30</w:t>
            </w:r>
          </w:p>
        </w:tc>
      </w:tr>
      <w:tr w:rsidR="005D77FD" w14:paraId="05AFD01B" w14:textId="77777777">
        <w:tc>
          <w:tcPr>
            <w:tcW w:w="1260" w:type="dxa"/>
            <w:shd w:val="clear" w:color="auto" w:fill="auto"/>
            <w:tcMar>
              <w:top w:w="100" w:type="dxa"/>
              <w:left w:w="100" w:type="dxa"/>
              <w:bottom w:w="100" w:type="dxa"/>
              <w:right w:w="100" w:type="dxa"/>
            </w:tcMar>
          </w:tcPr>
          <w:p w14:paraId="6DE13DE9" w14:textId="77777777" w:rsidR="005D77FD" w:rsidRDefault="006E36B8">
            <w:pPr>
              <w:widowControl w:val="0"/>
              <w:pBdr>
                <w:top w:val="nil"/>
                <w:left w:val="nil"/>
                <w:bottom w:val="nil"/>
                <w:right w:val="nil"/>
                <w:between w:val="nil"/>
              </w:pBdr>
              <w:spacing w:line="240" w:lineRule="auto"/>
              <w:rPr>
                <w:sz w:val="20"/>
                <w:szCs w:val="20"/>
              </w:rPr>
            </w:pPr>
            <w:r>
              <w:rPr>
                <w:sz w:val="20"/>
                <w:szCs w:val="20"/>
              </w:rPr>
              <w:t>*UPDATE</w:t>
            </w:r>
          </w:p>
        </w:tc>
        <w:tc>
          <w:tcPr>
            <w:tcW w:w="2460" w:type="dxa"/>
            <w:shd w:val="clear" w:color="auto" w:fill="auto"/>
            <w:tcMar>
              <w:top w:w="100" w:type="dxa"/>
              <w:left w:w="100" w:type="dxa"/>
              <w:bottom w:w="100" w:type="dxa"/>
              <w:right w:w="100" w:type="dxa"/>
            </w:tcMar>
          </w:tcPr>
          <w:p w14:paraId="7510F5A6"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 xml:space="preserve">String </w:t>
            </w:r>
            <w:proofErr w:type="spellStart"/>
            <w:r>
              <w:rPr>
                <w:sz w:val="20"/>
                <w:szCs w:val="20"/>
              </w:rPr>
              <w:t>playerName</w:t>
            </w:r>
            <w:proofErr w:type="spellEnd"/>
            <w:r>
              <w:rPr>
                <w:sz w:val="20"/>
                <w:szCs w:val="20"/>
              </w:rPr>
              <w:t xml:space="preserve"> </w:t>
            </w:r>
          </w:p>
          <w:p w14:paraId="26ACD1A0" w14:textId="77777777" w:rsidR="005D77FD" w:rsidRDefault="006E36B8">
            <w:pPr>
              <w:widowControl w:val="0"/>
              <w:spacing w:line="240" w:lineRule="auto"/>
              <w:rPr>
                <w:sz w:val="20"/>
                <w:szCs w:val="20"/>
              </w:rPr>
            </w:pPr>
            <w:r>
              <w:rPr>
                <w:b/>
                <w:sz w:val="20"/>
                <w:szCs w:val="20"/>
              </w:rPr>
              <w:t xml:space="preserve">String </w:t>
            </w:r>
            <w:r>
              <w:rPr>
                <w:sz w:val="20"/>
                <w:szCs w:val="20"/>
              </w:rPr>
              <w:t>direction</w:t>
            </w:r>
          </w:p>
          <w:p w14:paraId="4EF2A564" w14:textId="77777777" w:rsidR="005D77FD" w:rsidRDefault="006E36B8">
            <w:pPr>
              <w:widowControl w:val="0"/>
              <w:spacing w:line="240" w:lineRule="auto"/>
              <w:rPr>
                <w:sz w:val="20"/>
                <w:szCs w:val="20"/>
              </w:rPr>
            </w:pPr>
            <w:r>
              <w:rPr>
                <w:b/>
                <w:sz w:val="20"/>
                <w:szCs w:val="20"/>
              </w:rPr>
              <w:t>int</w:t>
            </w:r>
            <w:r>
              <w:rPr>
                <w:sz w:val="20"/>
                <w:szCs w:val="20"/>
              </w:rPr>
              <w:t xml:space="preserve"> marble1</w:t>
            </w:r>
          </w:p>
          <w:p w14:paraId="4DBFC4FE" w14:textId="77777777" w:rsidR="005D77FD" w:rsidRDefault="006E36B8">
            <w:pPr>
              <w:widowControl w:val="0"/>
              <w:spacing w:line="240" w:lineRule="auto"/>
              <w:rPr>
                <w:sz w:val="20"/>
                <w:szCs w:val="20"/>
              </w:rPr>
            </w:pPr>
            <w:r>
              <w:rPr>
                <w:b/>
                <w:sz w:val="20"/>
                <w:szCs w:val="20"/>
              </w:rPr>
              <w:t>int</w:t>
            </w:r>
            <w:r>
              <w:rPr>
                <w:sz w:val="20"/>
                <w:szCs w:val="20"/>
              </w:rPr>
              <w:t xml:space="preserve"> marble2</w:t>
            </w:r>
          </w:p>
          <w:p w14:paraId="50F5320B" w14:textId="77777777" w:rsidR="005D77FD" w:rsidRDefault="006E36B8">
            <w:pPr>
              <w:widowControl w:val="0"/>
              <w:spacing w:line="240" w:lineRule="auto"/>
              <w:rPr>
                <w:sz w:val="20"/>
                <w:szCs w:val="20"/>
              </w:rPr>
            </w:pPr>
            <w:r>
              <w:rPr>
                <w:b/>
                <w:sz w:val="20"/>
                <w:szCs w:val="20"/>
              </w:rPr>
              <w:t>int</w:t>
            </w:r>
            <w:r>
              <w:rPr>
                <w:sz w:val="20"/>
                <w:szCs w:val="20"/>
              </w:rPr>
              <w:t xml:space="preserve"> marble3</w:t>
            </w:r>
          </w:p>
        </w:tc>
        <w:tc>
          <w:tcPr>
            <w:tcW w:w="2805" w:type="dxa"/>
            <w:shd w:val="clear" w:color="auto" w:fill="auto"/>
            <w:tcMar>
              <w:top w:w="100" w:type="dxa"/>
              <w:left w:w="100" w:type="dxa"/>
              <w:bottom w:w="100" w:type="dxa"/>
              <w:right w:w="100" w:type="dxa"/>
            </w:tcMar>
          </w:tcPr>
          <w:p w14:paraId="698DADCE" w14:textId="77777777" w:rsidR="005D77FD" w:rsidRDefault="006E36B8">
            <w:pPr>
              <w:shd w:val="clear" w:color="auto" w:fill="FFFFFF"/>
              <w:spacing w:after="240"/>
              <w:rPr>
                <w:sz w:val="20"/>
                <w:szCs w:val="20"/>
              </w:rPr>
            </w:pPr>
            <w:r>
              <w:rPr>
                <w:color w:val="24292E"/>
                <w:sz w:val="20"/>
                <w:szCs w:val="20"/>
              </w:rPr>
              <w:t xml:space="preserve">This indicates the player has finished his turn. When the player made a move, this will be specified by the </w:t>
            </w:r>
            <w:r>
              <w:rPr>
                <w:i/>
                <w:color w:val="24292E"/>
                <w:sz w:val="20"/>
                <w:szCs w:val="20"/>
              </w:rPr>
              <w:t>marble</w:t>
            </w:r>
            <w:r>
              <w:rPr>
                <w:color w:val="24292E"/>
                <w:sz w:val="20"/>
                <w:szCs w:val="20"/>
              </w:rPr>
              <w:t xml:space="preserve"> and </w:t>
            </w:r>
            <w:r>
              <w:rPr>
                <w:i/>
                <w:color w:val="24292E"/>
                <w:sz w:val="20"/>
                <w:szCs w:val="20"/>
              </w:rPr>
              <w:t>field</w:t>
            </w:r>
            <w:r>
              <w:rPr>
                <w:color w:val="24292E"/>
                <w:sz w:val="20"/>
                <w:szCs w:val="20"/>
              </w:rPr>
              <w:t xml:space="preserve"> arguments. The </w:t>
            </w:r>
            <w:r>
              <w:rPr>
                <w:i/>
                <w:color w:val="24292E"/>
                <w:sz w:val="20"/>
                <w:szCs w:val="20"/>
              </w:rPr>
              <w:t xml:space="preserve">token </w:t>
            </w:r>
            <w:r>
              <w:rPr>
                <w:color w:val="24292E"/>
                <w:sz w:val="20"/>
                <w:szCs w:val="20"/>
              </w:rPr>
              <w:t>will be passed to the next player.</w:t>
            </w:r>
          </w:p>
        </w:tc>
        <w:tc>
          <w:tcPr>
            <w:tcW w:w="2835" w:type="dxa"/>
            <w:shd w:val="clear" w:color="auto" w:fill="auto"/>
            <w:tcMar>
              <w:top w:w="100" w:type="dxa"/>
              <w:left w:w="100" w:type="dxa"/>
              <w:bottom w:w="100" w:type="dxa"/>
              <w:right w:w="100" w:type="dxa"/>
            </w:tcMar>
          </w:tcPr>
          <w:p w14:paraId="7B51A18E" w14:textId="77777777" w:rsidR="005D77FD" w:rsidRDefault="006E36B8">
            <w:pPr>
              <w:shd w:val="clear" w:color="auto" w:fill="FFFFFF"/>
              <w:spacing w:after="240"/>
              <w:rPr>
                <w:color w:val="24292E"/>
                <w:sz w:val="20"/>
                <w:szCs w:val="20"/>
              </w:rPr>
            </w:pPr>
            <w:r>
              <w:rPr>
                <w:color w:val="24292E"/>
                <w:sz w:val="20"/>
                <w:szCs w:val="20"/>
              </w:rPr>
              <w:t>UPDATE;Thomas;LB;2,3;</w:t>
            </w:r>
          </w:p>
        </w:tc>
      </w:tr>
      <w:tr w:rsidR="005D77FD" w14:paraId="0A7E27AE" w14:textId="77777777">
        <w:tc>
          <w:tcPr>
            <w:tcW w:w="1260" w:type="dxa"/>
            <w:shd w:val="clear" w:color="auto" w:fill="auto"/>
            <w:tcMar>
              <w:top w:w="100" w:type="dxa"/>
              <w:left w:w="100" w:type="dxa"/>
              <w:bottom w:w="100" w:type="dxa"/>
              <w:right w:w="100" w:type="dxa"/>
            </w:tcMar>
          </w:tcPr>
          <w:p w14:paraId="44CF57AD" w14:textId="77777777" w:rsidR="005D77FD" w:rsidRDefault="006E36B8">
            <w:pPr>
              <w:widowControl w:val="0"/>
              <w:pBdr>
                <w:top w:val="nil"/>
                <w:left w:val="nil"/>
                <w:bottom w:val="nil"/>
                <w:right w:val="nil"/>
                <w:between w:val="nil"/>
              </w:pBdr>
              <w:spacing w:line="240" w:lineRule="auto"/>
              <w:rPr>
                <w:sz w:val="20"/>
                <w:szCs w:val="20"/>
              </w:rPr>
            </w:pPr>
            <w:r>
              <w:rPr>
                <w:sz w:val="20"/>
                <w:szCs w:val="20"/>
              </w:rPr>
              <w:t>3.SCORE</w:t>
            </w:r>
          </w:p>
        </w:tc>
        <w:tc>
          <w:tcPr>
            <w:tcW w:w="2460" w:type="dxa"/>
            <w:shd w:val="clear" w:color="auto" w:fill="auto"/>
            <w:tcMar>
              <w:top w:w="100" w:type="dxa"/>
              <w:left w:w="100" w:type="dxa"/>
              <w:bottom w:w="100" w:type="dxa"/>
              <w:right w:w="100" w:type="dxa"/>
            </w:tcMar>
          </w:tcPr>
          <w:p w14:paraId="616366B5"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 xml:space="preserve">String </w:t>
            </w:r>
            <w:proofErr w:type="spellStart"/>
            <w:r>
              <w:rPr>
                <w:sz w:val="20"/>
                <w:szCs w:val="20"/>
              </w:rPr>
              <w:t>winnerName</w:t>
            </w:r>
            <w:proofErr w:type="spellEnd"/>
          </w:p>
          <w:p w14:paraId="3D6805F2" w14:textId="77777777" w:rsidR="005D77FD" w:rsidRDefault="006E36B8">
            <w:pPr>
              <w:widowControl w:val="0"/>
              <w:pBdr>
                <w:top w:val="nil"/>
                <w:left w:val="nil"/>
                <w:bottom w:val="nil"/>
                <w:right w:val="nil"/>
                <w:between w:val="nil"/>
              </w:pBdr>
              <w:spacing w:line="240" w:lineRule="auto"/>
              <w:rPr>
                <w:sz w:val="20"/>
                <w:szCs w:val="20"/>
              </w:rPr>
            </w:pPr>
            <w:r>
              <w:rPr>
                <w:sz w:val="20"/>
                <w:szCs w:val="20"/>
              </w:rPr>
              <w:t>If 4 Players:</w:t>
            </w:r>
          </w:p>
          <w:p w14:paraId="5AB8E6BC" w14:textId="77777777" w:rsidR="005D77FD" w:rsidRDefault="006E36B8">
            <w:pPr>
              <w:widowControl w:val="0"/>
              <w:pBdr>
                <w:top w:val="nil"/>
                <w:left w:val="nil"/>
                <w:bottom w:val="nil"/>
                <w:right w:val="nil"/>
                <w:between w:val="nil"/>
              </w:pBdr>
              <w:spacing w:line="240" w:lineRule="auto"/>
              <w:rPr>
                <w:sz w:val="20"/>
                <w:szCs w:val="20"/>
              </w:rPr>
            </w:pPr>
            <w:r>
              <w:rPr>
                <w:sz w:val="20"/>
                <w:szCs w:val="20"/>
              </w:rPr>
              <w:lastRenderedPageBreak/>
              <w:t>String winnerName2</w:t>
            </w:r>
          </w:p>
        </w:tc>
        <w:tc>
          <w:tcPr>
            <w:tcW w:w="2805" w:type="dxa"/>
            <w:shd w:val="clear" w:color="auto" w:fill="auto"/>
            <w:tcMar>
              <w:top w:w="100" w:type="dxa"/>
              <w:left w:w="100" w:type="dxa"/>
              <w:bottom w:w="100" w:type="dxa"/>
              <w:right w:w="100" w:type="dxa"/>
            </w:tcMar>
          </w:tcPr>
          <w:p w14:paraId="0278A1A1" w14:textId="77777777" w:rsidR="005D77FD" w:rsidRDefault="006E36B8">
            <w:pPr>
              <w:widowControl w:val="0"/>
              <w:pBdr>
                <w:top w:val="nil"/>
                <w:left w:val="nil"/>
                <w:bottom w:val="nil"/>
                <w:right w:val="nil"/>
                <w:between w:val="nil"/>
              </w:pBdr>
              <w:spacing w:line="240" w:lineRule="auto"/>
              <w:rPr>
                <w:sz w:val="20"/>
                <w:szCs w:val="20"/>
              </w:rPr>
            </w:pPr>
            <w:r>
              <w:rPr>
                <w:sz w:val="20"/>
                <w:szCs w:val="20"/>
              </w:rPr>
              <w:lastRenderedPageBreak/>
              <w:t>The game is finished, displays results</w:t>
            </w:r>
          </w:p>
        </w:tc>
        <w:tc>
          <w:tcPr>
            <w:tcW w:w="2835" w:type="dxa"/>
            <w:shd w:val="clear" w:color="auto" w:fill="auto"/>
            <w:tcMar>
              <w:top w:w="100" w:type="dxa"/>
              <w:left w:w="100" w:type="dxa"/>
              <w:bottom w:w="100" w:type="dxa"/>
              <w:right w:w="100" w:type="dxa"/>
            </w:tcMar>
          </w:tcPr>
          <w:p w14:paraId="68DD3D1B" w14:textId="77777777" w:rsidR="005D77FD" w:rsidRDefault="006E36B8">
            <w:pPr>
              <w:widowControl w:val="0"/>
              <w:pBdr>
                <w:top w:val="nil"/>
                <w:left w:val="nil"/>
                <w:bottom w:val="nil"/>
                <w:right w:val="nil"/>
                <w:between w:val="nil"/>
              </w:pBdr>
              <w:spacing w:line="240" w:lineRule="auto"/>
              <w:rPr>
                <w:sz w:val="20"/>
                <w:szCs w:val="20"/>
              </w:rPr>
            </w:pPr>
            <w:proofErr w:type="spellStart"/>
            <w:r>
              <w:rPr>
                <w:sz w:val="20"/>
                <w:szCs w:val="20"/>
              </w:rPr>
              <w:t>SCORE;Thomas</w:t>
            </w:r>
            <w:proofErr w:type="spellEnd"/>
          </w:p>
        </w:tc>
      </w:tr>
      <w:tr w:rsidR="005D77FD" w14:paraId="29F2FDB8" w14:textId="77777777">
        <w:tc>
          <w:tcPr>
            <w:tcW w:w="1260" w:type="dxa"/>
            <w:shd w:val="clear" w:color="auto" w:fill="auto"/>
            <w:tcMar>
              <w:top w:w="100" w:type="dxa"/>
              <w:left w:w="100" w:type="dxa"/>
              <w:bottom w:w="100" w:type="dxa"/>
              <w:right w:w="100" w:type="dxa"/>
            </w:tcMar>
          </w:tcPr>
          <w:p w14:paraId="24C4F3C9" w14:textId="77777777" w:rsidR="005D77FD" w:rsidRDefault="006E36B8">
            <w:pPr>
              <w:widowControl w:val="0"/>
              <w:pBdr>
                <w:top w:val="nil"/>
                <w:left w:val="nil"/>
                <w:bottom w:val="nil"/>
                <w:right w:val="nil"/>
                <w:between w:val="nil"/>
              </w:pBdr>
              <w:spacing w:line="240" w:lineRule="auto"/>
              <w:rPr>
                <w:sz w:val="20"/>
                <w:szCs w:val="20"/>
              </w:rPr>
            </w:pPr>
            <w:r>
              <w:rPr>
                <w:sz w:val="20"/>
                <w:szCs w:val="20"/>
              </w:rPr>
              <w:t>*DISCONNECTED</w:t>
            </w:r>
          </w:p>
        </w:tc>
        <w:tc>
          <w:tcPr>
            <w:tcW w:w="2460" w:type="dxa"/>
            <w:shd w:val="clear" w:color="auto" w:fill="auto"/>
            <w:tcMar>
              <w:top w:w="100" w:type="dxa"/>
              <w:left w:w="100" w:type="dxa"/>
              <w:bottom w:w="100" w:type="dxa"/>
              <w:right w:w="100" w:type="dxa"/>
            </w:tcMar>
          </w:tcPr>
          <w:p w14:paraId="32C93AFD" w14:textId="77777777" w:rsidR="005D77FD" w:rsidRDefault="006E36B8">
            <w:pPr>
              <w:widowControl w:val="0"/>
              <w:pBdr>
                <w:top w:val="nil"/>
                <w:left w:val="nil"/>
                <w:bottom w:val="nil"/>
                <w:right w:val="nil"/>
                <w:between w:val="nil"/>
              </w:pBdr>
              <w:spacing w:line="240" w:lineRule="auto"/>
              <w:rPr>
                <w:sz w:val="20"/>
                <w:szCs w:val="20"/>
              </w:rPr>
            </w:pPr>
            <w:r>
              <w:rPr>
                <w:b/>
                <w:sz w:val="20"/>
                <w:szCs w:val="20"/>
              </w:rPr>
              <w:t xml:space="preserve">String </w:t>
            </w:r>
            <w:proofErr w:type="spellStart"/>
            <w:r>
              <w:rPr>
                <w:sz w:val="20"/>
                <w:szCs w:val="20"/>
              </w:rPr>
              <w:t>playerName</w:t>
            </w:r>
            <w:proofErr w:type="spellEnd"/>
          </w:p>
        </w:tc>
        <w:tc>
          <w:tcPr>
            <w:tcW w:w="2805" w:type="dxa"/>
            <w:shd w:val="clear" w:color="auto" w:fill="auto"/>
            <w:tcMar>
              <w:top w:w="100" w:type="dxa"/>
              <w:left w:w="100" w:type="dxa"/>
              <w:bottom w:w="100" w:type="dxa"/>
              <w:right w:w="100" w:type="dxa"/>
            </w:tcMar>
          </w:tcPr>
          <w:p w14:paraId="6CE8D4FF" w14:textId="77777777" w:rsidR="005D77FD" w:rsidRDefault="006E36B8">
            <w:pPr>
              <w:widowControl w:val="0"/>
              <w:pBdr>
                <w:top w:val="nil"/>
                <w:left w:val="nil"/>
                <w:bottom w:val="nil"/>
                <w:right w:val="nil"/>
                <w:between w:val="nil"/>
              </w:pBdr>
              <w:spacing w:line="240" w:lineRule="auto"/>
              <w:rPr>
                <w:sz w:val="20"/>
                <w:szCs w:val="20"/>
              </w:rPr>
            </w:pPr>
            <w:r>
              <w:rPr>
                <w:sz w:val="20"/>
                <w:szCs w:val="20"/>
              </w:rPr>
              <w:t>A player has disconnected. If it happened in the middle of a game</w:t>
            </w:r>
          </w:p>
        </w:tc>
        <w:tc>
          <w:tcPr>
            <w:tcW w:w="2835" w:type="dxa"/>
            <w:shd w:val="clear" w:color="auto" w:fill="auto"/>
            <w:tcMar>
              <w:top w:w="100" w:type="dxa"/>
              <w:left w:w="100" w:type="dxa"/>
              <w:bottom w:w="100" w:type="dxa"/>
              <w:right w:w="100" w:type="dxa"/>
            </w:tcMar>
          </w:tcPr>
          <w:p w14:paraId="3B4039B7" w14:textId="77777777" w:rsidR="005D77FD" w:rsidRDefault="006E36B8">
            <w:pPr>
              <w:widowControl w:val="0"/>
              <w:pBdr>
                <w:top w:val="nil"/>
                <w:left w:val="nil"/>
                <w:bottom w:val="nil"/>
                <w:right w:val="nil"/>
                <w:between w:val="nil"/>
              </w:pBdr>
              <w:spacing w:line="240" w:lineRule="auto"/>
              <w:rPr>
                <w:sz w:val="20"/>
                <w:szCs w:val="20"/>
              </w:rPr>
            </w:pPr>
            <w:r>
              <w:rPr>
                <w:sz w:val="20"/>
                <w:szCs w:val="20"/>
              </w:rPr>
              <w:t>DISCONNECTED;BEN</w:t>
            </w:r>
          </w:p>
        </w:tc>
      </w:tr>
      <w:tr w:rsidR="005D77FD" w14:paraId="7CF23831" w14:textId="77777777">
        <w:trPr>
          <w:ins w:id="26" w:author="Rick Tibbe" w:date="2020-01-23T10:02:00Z"/>
        </w:trPr>
        <w:tc>
          <w:tcPr>
            <w:tcW w:w="1260" w:type="dxa"/>
            <w:shd w:val="clear" w:color="auto" w:fill="auto"/>
            <w:tcMar>
              <w:top w:w="100" w:type="dxa"/>
              <w:left w:w="100" w:type="dxa"/>
              <w:bottom w:w="100" w:type="dxa"/>
              <w:right w:w="100" w:type="dxa"/>
            </w:tcMar>
          </w:tcPr>
          <w:p w14:paraId="69FC4652" w14:textId="77777777" w:rsidR="005D77FD" w:rsidRDefault="006E36B8">
            <w:pPr>
              <w:widowControl w:val="0"/>
              <w:pBdr>
                <w:top w:val="nil"/>
                <w:left w:val="nil"/>
                <w:bottom w:val="nil"/>
                <w:right w:val="nil"/>
                <w:between w:val="nil"/>
              </w:pBdr>
              <w:spacing w:line="240" w:lineRule="auto"/>
              <w:rPr>
                <w:ins w:id="27" w:author="Rick Tibbe" w:date="2020-01-23T10:02:00Z"/>
                <w:sz w:val="20"/>
                <w:szCs w:val="20"/>
              </w:rPr>
            </w:pPr>
            <w:ins w:id="28" w:author="Rick Tibbe" w:date="2020-01-23T10:02:00Z">
              <w:r>
                <w:rPr>
                  <w:sz w:val="20"/>
                  <w:szCs w:val="20"/>
                </w:rPr>
                <w:t>CHAT</w:t>
              </w:r>
            </w:ins>
          </w:p>
        </w:tc>
        <w:tc>
          <w:tcPr>
            <w:tcW w:w="2460" w:type="dxa"/>
            <w:shd w:val="clear" w:color="auto" w:fill="auto"/>
            <w:tcMar>
              <w:top w:w="100" w:type="dxa"/>
              <w:left w:w="100" w:type="dxa"/>
              <w:bottom w:w="100" w:type="dxa"/>
              <w:right w:w="100" w:type="dxa"/>
            </w:tcMar>
          </w:tcPr>
          <w:p w14:paraId="0E22A6C3" w14:textId="77777777" w:rsidR="005D77FD" w:rsidRDefault="006E36B8">
            <w:pPr>
              <w:widowControl w:val="0"/>
              <w:pBdr>
                <w:top w:val="nil"/>
                <w:left w:val="nil"/>
                <w:bottom w:val="nil"/>
                <w:right w:val="nil"/>
                <w:between w:val="nil"/>
              </w:pBdr>
              <w:spacing w:line="240" w:lineRule="auto"/>
              <w:rPr>
                <w:ins w:id="29" w:author="Rick Tibbe" w:date="2020-01-23T10:02:00Z"/>
                <w:sz w:val="20"/>
                <w:szCs w:val="20"/>
              </w:rPr>
            </w:pPr>
            <w:ins w:id="30" w:author="Rick Tibbe" w:date="2020-01-23T10:02:00Z">
              <w:r>
                <w:rPr>
                  <w:sz w:val="20"/>
                  <w:szCs w:val="20"/>
                </w:rPr>
                <w:t xml:space="preserve">String </w:t>
              </w:r>
              <w:proofErr w:type="spellStart"/>
              <w:r>
                <w:rPr>
                  <w:sz w:val="20"/>
                  <w:szCs w:val="20"/>
                </w:rPr>
                <w:t>playerName</w:t>
              </w:r>
              <w:proofErr w:type="spellEnd"/>
            </w:ins>
          </w:p>
          <w:p w14:paraId="62643AB0" w14:textId="77777777" w:rsidR="005D77FD" w:rsidRDefault="006E36B8">
            <w:pPr>
              <w:widowControl w:val="0"/>
              <w:pBdr>
                <w:top w:val="nil"/>
                <w:left w:val="nil"/>
                <w:bottom w:val="nil"/>
                <w:right w:val="nil"/>
                <w:between w:val="nil"/>
              </w:pBdr>
              <w:spacing w:line="240" w:lineRule="auto"/>
              <w:rPr>
                <w:ins w:id="31" w:author="Rick Tibbe" w:date="2020-01-23T10:02:00Z"/>
                <w:sz w:val="20"/>
                <w:szCs w:val="20"/>
              </w:rPr>
            </w:pPr>
            <w:ins w:id="32" w:author="Rick Tibbe" w:date="2020-01-23T10:02:00Z">
              <w:r>
                <w:rPr>
                  <w:sz w:val="20"/>
                  <w:szCs w:val="20"/>
                </w:rPr>
                <w:t>String message</w:t>
              </w:r>
            </w:ins>
          </w:p>
        </w:tc>
        <w:tc>
          <w:tcPr>
            <w:tcW w:w="2805" w:type="dxa"/>
            <w:shd w:val="clear" w:color="auto" w:fill="auto"/>
            <w:tcMar>
              <w:top w:w="100" w:type="dxa"/>
              <w:left w:w="100" w:type="dxa"/>
              <w:bottom w:w="100" w:type="dxa"/>
              <w:right w:w="100" w:type="dxa"/>
            </w:tcMar>
          </w:tcPr>
          <w:p w14:paraId="3A2C6674" w14:textId="77777777" w:rsidR="005D77FD" w:rsidRDefault="006E36B8">
            <w:pPr>
              <w:widowControl w:val="0"/>
              <w:pBdr>
                <w:top w:val="nil"/>
                <w:left w:val="nil"/>
                <w:bottom w:val="nil"/>
                <w:right w:val="nil"/>
                <w:between w:val="nil"/>
              </w:pBdr>
              <w:spacing w:line="240" w:lineRule="auto"/>
              <w:rPr>
                <w:ins w:id="33" w:author="Rick Tibbe" w:date="2020-01-23T10:02:00Z"/>
                <w:sz w:val="20"/>
                <w:szCs w:val="20"/>
              </w:rPr>
            </w:pPr>
            <w:ins w:id="34" w:author="Rick Tibbe" w:date="2020-01-23T10:02:00Z">
              <w:r>
                <w:rPr>
                  <w:sz w:val="20"/>
                  <w:szCs w:val="20"/>
                </w:rPr>
                <w:t xml:space="preserve">Send a message coming from </w:t>
              </w:r>
              <w:proofErr w:type="spellStart"/>
              <w:r>
                <w:rPr>
                  <w:sz w:val="20"/>
                  <w:szCs w:val="20"/>
                </w:rPr>
                <w:t>playerName</w:t>
              </w:r>
              <w:proofErr w:type="spellEnd"/>
              <w:r>
                <w:rPr>
                  <w:sz w:val="20"/>
                  <w:szCs w:val="20"/>
                </w:rPr>
                <w:t xml:space="preserve"> to the client</w:t>
              </w:r>
            </w:ins>
          </w:p>
        </w:tc>
        <w:tc>
          <w:tcPr>
            <w:tcW w:w="2835" w:type="dxa"/>
            <w:shd w:val="clear" w:color="auto" w:fill="auto"/>
            <w:tcMar>
              <w:top w:w="100" w:type="dxa"/>
              <w:left w:w="100" w:type="dxa"/>
              <w:bottom w:w="100" w:type="dxa"/>
              <w:right w:w="100" w:type="dxa"/>
            </w:tcMar>
          </w:tcPr>
          <w:p w14:paraId="546334ED" w14:textId="77777777" w:rsidR="005D77FD" w:rsidRDefault="006E36B8">
            <w:pPr>
              <w:widowControl w:val="0"/>
              <w:pBdr>
                <w:top w:val="nil"/>
                <w:left w:val="nil"/>
                <w:bottom w:val="nil"/>
                <w:right w:val="nil"/>
                <w:between w:val="nil"/>
              </w:pBdr>
              <w:spacing w:line="240" w:lineRule="auto"/>
              <w:rPr>
                <w:ins w:id="35" w:author="Rick Tibbe" w:date="2020-01-23T10:02:00Z"/>
                <w:sz w:val="20"/>
                <w:szCs w:val="20"/>
              </w:rPr>
            </w:pPr>
            <w:proofErr w:type="spellStart"/>
            <w:ins w:id="36" w:author="Rick Tibbe" w:date="2020-01-23T10:02:00Z">
              <w:r>
                <w:rPr>
                  <w:sz w:val="20"/>
                  <w:szCs w:val="20"/>
                </w:rPr>
                <w:t>CHAT;Ben;Hey</w:t>
              </w:r>
              <w:proofErr w:type="spellEnd"/>
              <w:r>
                <w:rPr>
                  <w:sz w:val="20"/>
                  <w:szCs w:val="20"/>
                </w:rPr>
                <w:t xml:space="preserve"> guys!</w:t>
              </w:r>
            </w:ins>
          </w:p>
        </w:tc>
      </w:tr>
    </w:tbl>
    <w:p w14:paraId="7362B6AB" w14:textId="77777777" w:rsidR="005D77FD" w:rsidRDefault="005D77FD"/>
    <w:p w14:paraId="2D06BC87" w14:textId="77777777" w:rsidR="005D77FD" w:rsidRDefault="005D77FD">
      <w:pPr>
        <w:pStyle w:val="Heading2"/>
        <w:keepNext w:val="0"/>
        <w:keepLines w:val="0"/>
        <w:pBdr>
          <w:bottom w:val="single" w:sz="6" w:space="5" w:color="EAECEF"/>
        </w:pBdr>
        <w:shd w:val="clear" w:color="auto" w:fill="FFFFFF"/>
        <w:spacing w:after="240" w:line="300" w:lineRule="auto"/>
        <w:rPr>
          <w:b/>
          <w:color w:val="24292E"/>
          <w:sz w:val="34"/>
          <w:szCs w:val="34"/>
        </w:rPr>
      </w:pPr>
      <w:bookmarkStart w:id="37" w:name="_xh9gjdamx7oy" w:colFirst="0" w:colLast="0"/>
      <w:bookmarkEnd w:id="37"/>
    </w:p>
    <w:p w14:paraId="767B4B00" w14:textId="77777777" w:rsidR="005D77FD" w:rsidRDefault="006E36B8">
      <w:pPr>
        <w:pStyle w:val="Heading2"/>
        <w:keepNext w:val="0"/>
        <w:keepLines w:val="0"/>
        <w:pBdr>
          <w:bottom w:val="single" w:sz="6" w:space="5" w:color="EAECEF"/>
        </w:pBdr>
        <w:shd w:val="clear" w:color="auto" w:fill="FFFFFF"/>
        <w:spacing w:after="240" w:line="300" w:lineRule="auto"/>
        <w:rPr>
          <w:b/>
          <w:color w:val="24292E"/>
          <w:sz w:val="34"/>
          <w:szCs w:val="34"/>
        </w:rPr>
      </w:pPr>
      <w:bookmarkStart w:id="38" w:name="_c5ybch1tp3p" w:colFirst="0" w:colLast="0"/>
      <w:bookmarkEnd w:id="38"/>
      <w:r>
        <w:rPr>
          <w:b/>
          <w:color w:val="24292E"/>
          <w:sz w:val="34"/>
          <w:szCs w:val="34"/>
        </w:rPr>
        <w:t>Order of commands</w:t>
      </w:r>
    </w:p>
    <w:p w14:paraId="72F93589" w14:textId="77777777" w:rsidR="005D77FD" w:rsidRDefault="006E36B8">
      <w:pPr>
        <w:numPr>
          <w:ilvl w:val="0"/>
          <w:numId w:val="4"/>
        </w:numPr>
      </w:pPr>
      <w:r>
        <w:t>Client sends CREATE to server to create lobby</w:t>
      </w:r>
    </w:p>
    <w:p w14:paraId="5D87B065" w14:textId="77777777" w:rsidR="005D77FD" w:rsidRDefault="006E36B8">
      <w:pPr>
        <w:numPr>
          <w:ilvl w:val="0"/>
          <w:numId w:val="4"/>
        </w:numPr>
      </w:pPr>
      <w:r>
        <w:t>Other clients send JOIN to the server to join the lobby</w:t>
      </w:r>
    </w:p>
    <w:p w14:paraId="3986F4A0" w14:textId="77777777" w:rsidR="005D77FD" w:rsidRDefault="006E36B8">
      <w:pPr>
        <w:numPr>
          <w:ilvl w:val="0"/>
          <w:numId w:val="4"/>
        </w:numPr>
      </w:pPr>
      <w:proofErr w:type="spellStart"/>
      <w:r>
        <w:t>Everytime</w:t>
      </w:r>
      <w:proofErr w:type="spellEnd"/>
      <w:r>
        <w:t xml:space="preserve"> a client joins, the server sends LOBBY to all clients</w:t>
      </w:r>
    </w:p>
    <w:p w14:paraId="0963611D" w14:textId="77777777" w:rsidR="005D77FD" w:rsidRDefault="006E36B8">
      <w:pPr>
        <w:numPr>
          <w:ilvl w:val="0"/>
          <w:numId w:val="4"/>
        </w:numPr>
      </w:pPr>
      <w:r>
        <w:t>Every client sends READY to the server</w:t>
      </w:r>
    </w:p>
    <w:p w14:paraId="449157D9" w14:textId="77777777" w:rsidR="005D77FD" w:rsidRDefault="006E36B8">
      <w:pPr>
        <w:numPr>
          <w:ilvl w:val="0"/>
          <w:numId w:val="4"/>
        </w:numPr>
      </w:pPr>
      <w:r>
        <w:t>If every client is ready, the server sends START to every client and the game begins</w:t>
      </w:r>
    </w:p>
    <w:p w14:paraId="16E3F028" w14:textId="77777777" w:rsidR="005D77FD" w:rsidRDefault="006E36B8">
      <w:pPr>
        <w:numPr>
          <w:ilvl w:val="0"/>
          <w:numId w:val="4"/>
        </w:numPr>
      </w:pPr>
      <w:r>
        <w:t>Every client has to send MOVE throughout the hole game when he wants to set Marbles</w:t>
      </w:r>
    </w:p>
    <w:p w14:paraId="4180FD95" w14:textId="77777777" w:rsidR="005D77FD" w:rsidRDefault="006E36B8">
      <w:pPr>
        <w:numPr>
          <w:ilvl w:val="0"/>
          <w:numId w:val="4"/>
        </w:numPr>
      </w:pPr>
      <w:r>
        <w:t>After each move, the server UPDATEs every client</w:t>
      </w:r>
    </w:p>
    <w:p w14:paraId="0C8D08CF" w14:textId="77777777" w:rsidR="005D77FD" w:rsidRDefault="006E36B8">
      <w:pPr>
        <w:numPr>
          <w:ilvl w:val="0"/>
          <w:numId w:val="4"/>
        </w:numPr>
      </w:pPr>
      <w:r>
        <w:t>If a client won, the server sends SCORE to every client to let everyone know who won</w:t>
      </w:r>
    </w:p>
    <w:p w14:paraId="1997B236" w14:textId="77777777" w:rsidR="005D77FD" w:rsidRDefault="006E36B8">
      <w:pPr>
        <w:numPr>
          <w:ilvl w:val="0"/>
          <w:numId w:val="4"/>
        </w:numPr>
      </w:pPr>
      <w:r>
        <w:t>If a client decides to leave the lobby, he sends EXIT to the server. Afterwards the server has to update every client with sending LOBBY</w:t>
      </w:r>
    </w:p>
    <w:p w14:paraId="6B9C8041" w14:textId="77777777" w:rsidR="005D77FD" w:rsidRDefault="005D77FD"/>
    <w:p w14:paraId="6DF1381E" w14:textId="77777777" w:rsidR="005D77FD" w:rsidRDefault="006E36B8">
      <w:pPr>
        <w:rPr>
          <w:b/>
          <w:color w:val="24292E"/>
          <w:sz w:val="34"/>
          <w:szCs w:val="34"/>
        </w:rPr>
      </w:pPr>
      <w:r>
        <w:t xml:space="preserve">The missing commands are “optional” and depending on what happens </w:t>
      </w:r>
      <w:proofErr w:type="spellStart"/>
      <w:r>
        <w:t>ingame</w:t>
      </w:r>
      <w:proofErr w:type="spellEnd"/>
      <w:r>
        <w:t xml:space="preserve">, but </w:t>
      </w:r>
      <w:r>
        <w:rPr>
          <w:b/>
        </w:rPr>
        <w:t xml:space="preserve">must </w:t>
      </w:r>
      <w:r>
        <w:t>be included!</w:t>
      </w:r>
    </w:p>
    <w:p w14:paraId="5A02D680" w14:textId="77777777" w:rsidR="005D77FD" w:rsidRDefault="006E36B8">
      <w:pPr>
        <w:pStyle w:val="Heading2"/>
        <w:keepNext w:val="0"/>
        <w:keepLines w:val="0"/>
        <w:pBdr>
          <w:bottom w:val="single" w:sz="6" w:space="5" w:color="EAECEF"/>
        </w:pBdr>
        <w:shd w:val="clear" w:color="auto" w:fill="FFFFFF"/>
        <w:spacing w:after="240" w:line="300" w:lineRule="auto"/>
        <w:rPr>
          <w:b/>
          <w:color w:val="24292E"/>
          <w:sz w:val="34"/>
          <w:szCs w:val="34"/>
        </w:rPr>
      </w:pPr>
      <w:bookmarkStart w:id="39" w:name="_pyz3kzhin033" w:colFirst="0" w:colLast="0"/>
      <w:bookmarkEnd w:id="39"/>
      <w:r>
        <w:rPr>
          <w:b/>
          <w:color w:val="24292E"/>
          <w:sz w:val="34"/>
          <w:szCs w:val="34"/>
        </w:rPr>
        <w:t>Command arguments</w:t>
      </w:r>
    </w:p>
    <w:p w14:paraId="39EBD33A" w14:textId="77777777" w:rsidR="005D77FD" w:rsidRDefault="006E36B8">
      <w:pPr>
        <w:shd w:val="clear" w:color="auto" w:fill="FFFFFF"/>
        <w:spacing w:after="240"/>
        <w:rPr>
          <w:color w:val="24292E"/>
          <w:sz w:val="24"/>
          <w:szCs w:val="24"/>
        </w:rPr>
      </w:pPr>
      <w:proofErr w:type="spellStart"/>
      <w:r>
        <w:rPr>
          <w:color w:val="24292E"/>
          <w:sz w:val="24"/>
          <w:szCs w:val="24"/>
        </w:rPr>
        <w:t>playerName</w:t>
      </w:r>
      <w:proofErr w:type="spellEnd"/>
    </w:p>
    <w:p w14:paraId="27133309" w14:textId="77777777" w:rsidR="005D77FD" w:rsidRDefault="006E36B8">
      <w:pPr>
        <w:shd w:val="clear" w:color="auto" w:fill="FFFFFF"/>
        <w:spacing w:after="240"/>
        <w:rPr>
          <w:color w:val="24292E"/>
          <w:sz w:val="24"/>
          <w:szCs w:val="24"/>
        </w:rPr>
      </w:pPr>
      <w:r>
        <w:rPr>
          <w:color w:val="24292E"/>
          <w:sz w:val="24"/>
          <w:szCs w:val="24"/>
        </w:rPr>
        <w:t>The display name of the player. Allowed characters: [A-Z,a-z,0-9], so:</w:t>
      </w:r>
    </w:p>
    <w:p w14:paraId="2699A761" w14:textId="77777777" w:rsidR="005D77FD" w:rsidRDefault="006E36B8">
      <w:pPr>
        <w:numPr>
          <w:ilvl w:val="0"/>
          <w:numId w:val="1"/>
        </w:numPr>
        <w:shd w:val="clear" w:color="auto" w:fill="FFFFFF"/>
      </w:pPr>
      <w:r>
        <w:rPr>
          <w:color w:val="24292E"/>
          <w:sz w:val="24"/>
          <w:szCs w:val="24"/>
        </w:rPr>
        <w:t>letters and capital letters</w:t>
      </w:r>
    </w:p>
    <w:p w14:paraId="6FB6F62C" w14:textId="77777777" w:rsidR="005D77FD" w:rsidRDefault="006E36B8">
      <w:pPr>
        <w:numPr>
          <w:ilvl w:val="0"/>
          <w:numId w:val="1"/>
        </w:numPr>
        <w:shd w:val="clear" w:color="auto" w:fill="FFFFFF"/>
        <w:spacing w:after="240"/>
      </w:pPr>
      <w:r>
        <w:rPr>
          <w:color w:val="24292E"/>
          <w:sz w:val="24"/>
          <w:szCs w:val="24"/>
        </w:rPr>
        <w:t>digits</w:t>
      </w:r>
    </w:p>
    <w:p w14:paraId="590EF031" w14:textId="77777777" w:rsidR="005D77FD" w:rsidRDefault="005D77FD">
      <w:pPr>
        <w:shd w:val="clear" w:color="auto" w:fill="FFFFFF"/>
        <w:spacing w:after="240"/>
        <w:rPr>
          <w:color w:val="24292E"/>
          <w:sz w:val="24"/>
          <w:szCs w:val="24"/>
        </w:rPr>
      </w:pPr>
    </w:p>
    <w:p w14:paraId="2D216B88" w14:textId="77777777" w:rsidR="005D77FD" w:rsidRDefault="005D77FD">
      <w:pPr>
        <w:shd w:val="clear" w:color="auto" w:fill="FFFFFF"/>
        <w:spacing w:after="240"/>
        <w:rPr>
          <w:color w:val="24292E"/>
          <w:sz w:val="24"/>
          <w:szCs w:val="24"/>
        </w:rPr>
      </w:pPr>
    </w:p>
    <w:p w14:paraId="7627112D" w14:textId="77777777" w:rsidR="005D77FD" w:rsidRDefault="006E36B8">
      <w:pPr>
        <w:shd w:val="clear" w:color="auto" w:fill="FFFFFF"/>
        <w:spacing w:after="240"/>
        <w:rPr>
          <w:color w:val="24292E"/>
          <w:sz w:val="24"/>
          <w:szCs w:val="24"/>
        </w:rPr>
      </w:pPr>
      <w:r>
        <w:rPr>
          <w:color w:val="24292E"/>
          <w:sz w:val="24"/>
          <w:szCs w:val="24"/>
        </w:rPr>
        <w:lastRenderedPageBreak/>
        <w:t xml:space="preserve">The definition of a field, consisting of a number. </w:t>
      </w:r>
    </w:p>
    <w:p w14:paraId="53CAE435" w14:textId="77777777" w:rsidR="005D77FD" w:rsidRDefault="006E36B8">
      <w:pPr>
        <w:shd w:val="clear" w:color="auto" w:fill="FFFFFF"/>
        <w:spacing w:after="240"/>
        <w:rPr>
          <w:color w:val="24292E"/>
          <w:sz w:val="24"/>
          <w:szCs w:val="24"/>
        </w:rPr>
      </w:pPr>
      <w:proofErr w:type="spellStart"/>
      <w:r>
        <w:rPr>
          <w:color w:val="24292E"/>
          <w:sz w:val="24"/>
          <w:szCs w:val="24"/>
        </w:rPr>
        <w:t>errorCode</w:t>
      </w:r>
      <w:proofErr w:type="spellEnd"/>
    </w:p>
    <w:p w14:paraId="29A19EA5" w14:textId="77777777" w:rsidR="005D77FD" w:rsidRDefault="006E36B8">
      <w:pPr>
        <w:shd w:val="clear" w:color="auto" w:fill="FFFFFF"/>
        <w:spacing w:after="240"/>
        <w:rPr>
          <w:color w:val="24292E"/>
          <w:sz w:val="24"/>
          <w:szCs w:val="24"/>
        </w:rPr>
      </w:pPr>
      <w:r>
        <w:rPr>
          <w:color w:val="24292E"/>
          <w:sz w:val="24"/>
          <w:szCs w:val="24"/>
        </w:rPr>
        <w:t xml:space="preserve">An integer value describing the error type. This must be a value described in the </w:t>
      </w:r>
      <w:r>
        <w:rPr>
          <w:i/>
          <w:color w:val="24292E"/>
          <w:sz w:val="24"/>
          <w:szCs w:val="24"/>
        </w:rPr>
        <w:t>error codes</w:t>
      </w:r>
      <w:r>
        <w:rPr>
          <w:color w:val="24292E"/>
          <w:sz w:val="24"/>
          <w:szCs w:val="24"/>
        </w:rPr>
        <w:t xml:space="preserve"> section. A value of 0 must be used when this function is not implemented.</w:t>
      </w:r>
    </w:p>
    <w:p w14:paraId="384FEE2B" w14:textId="77777777" w:rsidR="005D77FD" w:rsidRDefault="006E36B8">
      <w:pPr>
        <w:shd w:val="clear" w:color="auto" w:fill="FFFFFF"/>
        <w:spacing w:after="240"/>
        <w:rPr>
          <w:color w:val="24292E"/>
          <w:sz w:val="24"/>
          <w:szCs w:val="24"/>
        </w:rPr>
      </w:pPr>
      <w:proofErr w:type="spellStart"/>
      <w:r>
        <w:rPr>
          <w:color w:val="24292E"/>
          <w:sz w:val="24"/>
          <w:szCs w:val="24"/>
        </w:rPr>
        <w:t>errorMessage</w:t>
      </w:r>
      <w:proofErr w:type="spellEnd"/>
    </w:p>
    <w:p w14:paraId="6D70B35F" w14:textId="77777777" w:rsidR="005D77FD" w:rsidRDefault="006E36B8">
      <w:pPr>
        <w:shd w:val="clear" w:color="auto" w:fill="FFFFFF"/>
        <w:spacing w:after="240"/>
        <w:rPr>
          <w:color w:val="24292E"/>
          <w:sz w:val="24"/>
          <w:szCs w:val="24"/>
        </w:rPr>
      </w:pPr>
      <w:r>
        <w:rPr>
          <w:color w:val="24292E"/>
          <w:sz w:val="24"/>
          <w:szCs w:val="24"/>
        </w:rPr>
        <w:t>A textual representation of the error, intended to be displayed to the user.</w:t>
      </w:r>
    </w:p>
    <w:p w14:paraId="179E35DB" w14:textId="77777777" w:rsidR="005D77FD" w:rsidRDefault="006E36B8">
      <w:pPr>
        <w:shd w:val="clear" w:color="auto" w:fill="FFFFFF"/>
        <w:spacing w:after="240"/>
        <w:rPr>
          <w:color w:val="24292E"/>
          <w:sz w:val="24"/>
          <w:szCs w:val="24"/>
        </w:rPr>
      </w:pPr>
      <w:r>
        <w:rPr>
          <w:color w:val="24292E"/>
          <w:sz w:val="24"/>
          <w:szCs w:val="24"/>
        </w:rPr>
        <w:t>points</w:t>
      </w:r>
    </w:p>
    <w:p w14:paraId="2B84CD3B" w14:textId="77777777" w:rsidR="005D77FD" w:rsidRDefault="006E36B8">
      <w:pPr>
        <w:shd w:val="clear" w:color="auto" w:fill="FFFFFF"/>
        <w:spacing w:after="240"/>
        <w:rPr>
          <w:color w:val="24292E"/>
          <w:sz w:val="24"/>
          <w:szCs w:val="24"/>
        </w:rPr>
      </w:pPr>
      <w:r>
        <w:rPr>
          <w:color w:val="24292E"/>
          <w:sz w:val="24"/>
          <w:szCs w:val="24"/>
        </w:rPr>
        <w:t>An integer value greater than or equal to 0.</w:t>
      </w:r>
    </w:p>
    <w:p w14:paraId="20C20C87" w14:textId="77777777" w:rsidR="005D77FD" w:rsidRDefault="005D77FD">
      <w:pPr>
        <w:shd w:val="clear" w:color="auto" w:fill="FFFFFF"/>
        <w:spacing w:after="240"/>
        <w:rPr>
          <w:color w:val="24292E"/>
          <w:sz w:val="24"/>
          <w:szCs w:val="24"/>
        </w:rPr>
      </w:pPr>
    </w:p>
    <w:p w14:paraId="4F676471" w14:textId="77777777" w:rsidR="005D77FD" w:rsidRDefault="006E36B8">
      <w:pPr>
        <w:pStyle w:val="Heading2"/>
        <w:keepNext w:val="0"/>
        <w:keepLines w:val="0"/>
        <w:pBdr>
          <w:bottom w:val="single" w:sz="6" w:space="5" w:color="EAECEF"/>
        </w:pBdr>
        <w:shd w:val="clear" w:color="auto" w:fill="FFFFFF"/>
        <w:spacing w:after="240" w:line="300" w:lineRule="auto"/>
        <w:rPr>
          <w:b/>
          <w:color w:val="24292E"/>
          <w:sz w:val="34"/>
          <w:szCs w:val="34"/>
        </w:rPr>
      </w:pPr>
      <w:bookmarkStart w:id="40" w:name="_c1npsc9d9m2o" w:colFirst="0" w:colLast="0"/>
      <w:bookmarkEnd w:id="40"/>
      <w:r>
        <w:rPr>
          <w:b/>
          <w:color w:val="24292E"/>
          <w:sz w:val="34"/>
          <w:szCs w:val="34"/>
        </w:rPr>
        <w:t>Marbles (identification, positioning)</w:t>
      </w:r>
    </w:p>
    <w:p w14:paraId="4C85353E" w14:textId="77777777" w:rsidR="005D77FD" w:rsidRDefault="006E36B8">
      <w:r>
        <w:t xml:space="preserve">There are a total of 4 letters available to diversify the tiles of different (up to 4) players in the game: a, b, c, d. Depending on the marble’s position, there may be up to 6 possible directions available to move the marble. These positions are: (Top left (LT), Top right (RT), Left middle (LM), Right middle (RM),  Bottom left (LB),  Bottom right (RB)). </w:t>
      </w:r>
    </w:p>
    <w:p w14:paraId="2D585E78" w14:textId="77777777" w:rsidR="005D77FD" w:rsidRDefault="005D77FD"/>
    <w:p w14:paraId="322CFE5B" w14:textId="77777777" w:rsidR="005D77FD" w:rsidRDefault="006E36B8">
      <w:r>
        <w:t>If a player is idle and does not make a move within 60 seconds, a random move is made for him.</w:t>
      </w:r>
    </w:p>
    <w:p w14:paraId="0326BDF5" w14:textId="77777777" w:rsidR="005D77FD" w:rsidRDefault="005D77FD"/>
    <w:p w14:paraId="00520BC4" w14:textId="1AC1434A" w:rsidR="005D77FD" w:rsidRDefault="006E36B8">
      <w:r>
        <w:t xml:space="preserve">Board: consists of 61 positions marked by numbers from </w:t>
      </w:r>
      <w:ins w:id="41" w:author="Rick Tibbe" w:date="2020-01-22T09:39:00Z">
        <w:r>
          <w:t>0</w:t>
        </w:r>
      </w:ins>
      <w:r>
        <w:t xml:space="preserve"> to</w:t>
      </w:r>
      <w:ins w:id="42" w:author="Rick Tibbe" w:date="2020-01-22T09:39:00Z">
        <w:r>
          <w:t xml:space="preserve"> 60</w:t>
        </w:r>
      </w:ins>
      <w:r>
        <w:t>.</w:t>
      </w:r>
    </w:p>
    <w:p w14:paraId="033F209B" w14:textId="19CCAB1B" w:rsidR="006E36B8" w:rsidRPr="006E36B8" w:rsidRDefault="006E36B8">
      <w:pPr>
        <w:rPr>
          <w:b/>
          <w:bCs/>
        </w:rPr>
      </w:pPr>
      <w:r w:rsidRPr="006E36B8">
        <w:rPr>
          <w:b/>
          <w:bCs/>
        </w:rPr>
        <w:t>In the picture below, change number of 1-61 to 0-60.</w:t>
      </w:r>
    </w:p>
    <w:p w14:paraId="669A14AD" w14:textId="77777777" w:rsidR="005D77FD" w:rsidRDefault="005D77FD"/>
    <w:p w14:paraId="401823B5" w14:textId="77777777" w:rsidR="005D77FD" w:rsidRDefault="006E36B8">
      <w:r>
        <w:rPr>
          <w:noProof/>
        </w:rPr>
        <w:lastRenderedPageBreak/>
        <w:drawing>
          <wp:inline distT="114300" distB="114300" distL="114300" distR="114300" wp14:anchorId="439D0DE1" wp14:editId="7B2A4EFF">
            <wp:extent cx="5943600" cy="5143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5143500"/>
                    </a:xfrm>
                    <a:prstGeom prst="rect">
                      <a:avLst/>
                    </a:prstGeom>
                    <a:ln/>
                  </pic:spPr>
                </pic:pic>
              </a:graphicData>
            </a:graphic>
          </wp:inline>
        </w:drawing>
      </w:r>
    </w:p>
    <w:p w14:paraId="791EB1CA" w14:textId="77777777" w:rsidR="005D77FD" w:rsidRDefault="005D77FD"/>
    <w:p w14:paraId="299786D3" w14:textId="77777777" w:rsidR="005D77FD" w:rsidRDefault="005D77FD"/>
    <w:p w14:paraId="351C0A9E" w14:textId="77777777" w:rsidR="005D77FD" w:rsidRDefault="005D77FD"/>
    <w:p w14:paraId="0FD0318F" w14:textId="77777777" w:rsidR="005D77FD" w:rsidRDefault="005D77FD"/>
    <w:p w14:paraId="4109EC7A" w14:textId="77777777" w:rsidR="005D77FD" w:rsidRDefault="005D77FD"/>
    <w:p w14:paraId="34C1E0A2" w14:textId="77777777" w:rsidR="005D77FD" w:rsidRDefault="005D77FD"/>
    <w:p w14:paraId="0CD3784D" w14:textId="77777777" w:rsidR="005D77FD" w:rsidRDefault="005D77FD"/>
    <w:p w14:paraId="27BAE675" w14:textId="77777777" w:rsidR="005D77FD" w:rsidRDefault="005D77FD"/>
    <w:p w14:paraId="4827F118" w14:textId="77777777" w:rsidR="005D77FD" w:rsidRDefault="005D77FD"/>
    <w:p w14:paraId="3F58F059" w14:textId="77777777" w:rsidR="005D77FD" w:rsidRDefault="005D77FD"/>
    <w:p w14:paraId="52095CE0" w14:textId="77777777" w:rsidR="005D77FD" w:rsidRDefault="006E36B8">
      <w:r>
        <w:t xml:space="preserve">In case you wish to use </w:t>
      </w:r>
      <w:proofErr w:type="spellStart"/>
      <w:r>
        <w:t>extentions</w:t>
      </w:r>
      <w:proofErr w:type="spellEnd"/>
      <w:r>
        <w:t>, contacts us.</w:t>
      </w:r>
    </w:p>
    <w:p w14:paraId="4C3CCF59" w14:textId="77777777" w:rsidR="005D77FD" w:rsidRDefault="006E36B8">
      <w:pPr>
        <w:pStyle w:val="Heading2"/>
        <w:keepNext w:val="0"/>
        <w:keepLines w:val="0"/>
        <w:pBdr>
          <w:bottom w:val="single" w:sz="6" w:space="5" w:color="EAECEF"/>
        </w:pBdr>
        <w:shd w:val="clear" w:color="auto" w:fill="FFFFFF"/>
        <w:spacing w:after="240" w:line="300" w:lineRule="auto"/>
        <w:rPr>
          <w:b/>
          <w:color w:val="24292E"/>
          <w:sz w:val="34"/>
          <w:szCs w:val="34"/>
        </w:rPr>
      </w:pPr>
      <w:bookmarkStart w:id="43" w:name="_bf8vpbfgv2lt" w:colFirst="0" w:colLast="0"/>
      <w:bookmarkEnd w:id="43"/>
      <w:r>
        <w:rPr>
          <w:b/>
          <w:color w:val="24292E"/>
          <w:sz w:val="34"/>
          <w:szCs w:val="34"/>
        </w:rPr>
        <w:t>Error codes</w:t>
      </w:r>
    </w:p>
    <w:p w14:paraId="53EB583B" w14:textId="77777777" w:rsidR="005D77FD" w:rsidRDefault="006E36B8">
      <w:pPr>
        <w:numPr>
          <w:ilvl w:val="0"/>
          <w:numId w:val="3"/>
        </w:numPr>
        <w:shd w:val="clear" w:color="auto" w:fill="FFFFFF"/>
      </w:pPr>
      <w:r>
        <w:rPr>
          <w:color w:val="24292E"/>
          <w:sz w:val="24"/>
          <w:szCs w:val="24"/>
        </w:rPr>
        <w:t>0: Generic / unknown error.</w:t>
      </w:r>
    </w:p>
    <w:p w14:paraId="06A4B38B" w14:textId="77777777" w:rsidR="005D77FD" w:rsidRDefault="006E36B8">
      <w:pPr>
        <w:numPr>
          <w:ilvl w:val="0"/>
          <w:numId w:val="3"/>
        </w:numPr>
        <w:shd w:val="clear" w:color="auto" w:fill="FFFFFF"/>
      </w:pPr>
      <w:r>
        <w:rPr>
          <w:color w:val="24292E"/>
          <w:sz w:val="24"/>
          <w:szCs w:val="24"/>
        </w:rPr>
        <w:lastRenderedPageBreak/>
        <w:t>1: Unrecognized command.</w:t>
      </w:r>
    </w:p>
    <w:p w14:paraId="77888261" w14:textId="77777777" w:rsidR="005D77FD" w:rsidRDefault="006E36B8">
      <w:pPr>
        <w:numPr>
          <w:ilvl w:val="0"/>
          <w:numId w:val="3"/>
        </w:numPr>
        <w:shd w:val="clear" w:color="auto" w:fill="FFFFFF"/>
      </w:pPr>
      <w:r>
        <w:rPr>
          <w:color w:val="24292E"/>
          <w:sz w:val="24"/>
          <w:szCs w:val="24"/>
        </w:rPr>
        <w:t>2: Invalid arguments.</w:t>
      </w:r>
    </w:p>
    <w:p w14:paraId="4AFECDDB" w14:textId="77777777" w:rsidR="005D77FD" w:rsidRDefault="006E36B8">
      <w:pPr>
        <w:numPr>
          <w:ilvl w:val="0"/>
          <w:numId w:val="3"/>
        </w:numPr>
        <w:shd w:val="clear" w:color="auto" w:fill="FFFFFF"/>
      </w:pPr>
      <w:r>
        <w:rPr>
          <w:color w:val="24292E"/>
          <w:sz w:val="24"/>
          <w:szCs w:val="24"/>
        </w:rPr>
        <w:t>3: Invalid player name.</w:t>
      </w:r>
    </w:p>
    <w:p w14:paraId="2C2C25E6" w14:textId="77777777" w:rsidR="005D77FD" w:rsidRDefault="006E36B8">
      <w:pPr>
        <w:numPr>
          <w:ilvl w:val="0"/>
          <w:numId w:val="3"/>
        </w:numPr>
        <w:shd w:val="clear" w:color="auto" w:fill="FFFFFF"/>
      </w:pPr>
      <w:r>
        <w:rPr>
          <w:color w:val="24292E"/>
          <w:sz w:val="24"/>
          <w:szCs w:val="24"/>
        </w:rPr>
        <w:t>4: Player name already taken.</w:t>
      </w:r>
    </w:p>
    <w:p w14:paraId="34B6AC24" w14:textId="77777777" w:rsidR="005D77FD" w:rsidRDefault="006E36B8">
      <w:pPr>
        <w:numPr>
          <w:ilvl w:val="0"/>
          <w:numId w:val="3"/>
        </w:numPr>
        <w:shd w:val="clear" w:color="auto" w:fill="FFFFFF"/>
      </w:pPr>
      <w:r>
        <w:rPr>
          <w:color w:val="24292E"/>
          <w:sz w:val="24"/>
          <w:szCs w:val="24"/>
        </w:rPr>
        <w:t>5: Not your turn.</w:t>
      </w:r>
    </w:p>
    <w:p w14:paraId="5EF6B4C5" w14:textId="77777777" w:rsidR="005D77FD" w:rsidRDefault="006E36B8">
      <w:pPr>
        <w:numPr>
          <w:ilvl w:val="0"/>
          <w:numId w:val="3"/>
        </w:numPr>
        <w:shd w:val="clear" w:color="auto" w:fill="FFFFFF"/>
      </w:pPr>
      <w:r>
        <w:rPr>
          <w:color w:val="24292E"/>
          <w:sz w:val="24"/>
          <w:szCs w:val="24"/>
        </w:rPr>
        <w:t>6: Invalid move.</w:t>
      </w:r>
    </w:p>
    <w:p w14:paraId="3981E5A6" w14:textId="77777777" w:rsidR="005D77FD" w:rsidRDefault="006E36B8">
      <w:pPr>
        <w:numPr>
          <w:ilvl w:val="0"/>
          <w:numId w:val="3"/>
        </w:numPr>
        <w:shd w:val="clear" w:color="auto" w:fill="FFFFFF"/>
      </w:pPr>
      <w:r>
        <w:rPr>
          <w:color w:val="24292E"/>
          <w:sz w:val="24"/>
          <w:szCs w:val="24"/>
        </w:rPr>
        <w:t>7: Not in a lobby.</w:t>
      </w:r>
    </w:p>
    <w:p w14:paraId="4753E35A" w14:textId="77777777" w:rsidR="005D77FD" w:rsidRDefault="006E36B8">
      <w:pPr>
        <w:numPr>
          <w:ilvl w:val="0"/>
          <w:numId w:val="3"/>
        </w:numPr>
        <w:shd w:val="clear" w:color="auto" w:fill="FFFFFF"/>
      </w:pPr>
      <w:r>
        <w:rPr>
          <w:color w:val="24292E"/>
          <w:sz w:val="24"/>
          <w:szCs w:val="24"/>
        </w:rPr>
        <w:t>8: Not in a game.</w:t>
      </w:r>
    </w:p>
    <w:p w14:paraId="7845C98F" w14:textId="77777777" w:rsidR="005D77FD" w:rsidRDefault="006E36B8">
      <w:pPr>
        <w:numPr>
          <w:ilvl w:val="0"/>
          <w:numId w:val="3"/>
        </w:numPr>
        <w:shd w:val="clear" w:color="auto" w:fill="FFFFFF"/>
      </w:pPr>
      <w:r>
        <w:rPr>
          <w:color w:val="24292E"/>
          <w:sz w:val="24"/>
          <w:szCs w:val="24"/>
        </w:rPr>
        <w:t>9: Unsupported extension</w:t>
      </w:r>
    </w:p>
    <w:p w14:paraId="2852794C" w14:textId="77777777" w:rsidR="005D77FD" w:rsidRDefault="005D77FD"/>
    <w:sectPr w:rsidR="005D77F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ick Tibbe" w:date="2020-01-27T13:44:00Z" w:initials="">
    <w:p w14:paraId="212579CF" w14:textId="77777777" w:rsidR="005D77FD" w:rsidRDefault="006E36B8">
      <w:pPr>
        <w:widowControl w:val="0"/>
        <w:pBdr>
          <w:top w:val="nil"/>
          <w:left w:val="nil"/>
          <w:bottom w:val="nil"/>
          <w:right w:val="nil"/>
          <w:between w:val="nil"/>
        </w:pBdr>
        <w:spacing w:line="240" w:lineRule="auto"/>
        <w:rPr>
          <w:color w:val="000000"/>
        </w:rPr>
      </w:pPr>
      <w:r>
        <w:rPr>
          <w:color w:val="000000"/>
        </w:rPr>
        <w:t>Maybe add a String playerName to this command?</w:t>
      </w:r>
    </w:p>
  </w:comment>
  <w:comment w:id="7" w:author="Rick Tibbe" w:date="2020-01-23T10:15:00Z" w:initials="">
    <w:p w14:paraId="35BEC6B4" w14:textId="77777777" w:rsidR="005D77FD" w:rsidRDefault="006E36B8">
      <w:pPr>
        <w:widowControl w:val="0"/>
        <w:pBdr>
          <w:top w:val="nil"/>
          <w:left w:val="nil"/>
          <w:bottom w:val="nil"/>
          <w:right w:val="nil"/>
          <w:between w:val="nil"/>
        </w:pBdr>
        <w:spacing w:line="240" w:lineRule="auto"/>
        <w:rPr>
          <w:color w:val="000000"/>
        </w:rPr>
      </w:pPr>
      <w:r>
        <w:rPr>
          <w:color w:val="000000"/>
        </w:rPr>
        <w:t>Is this necessary for the project? If someone gets disconnected, the game should just end, right?</w:t>
      </w:r>
    </w:p>
  </w:comment>
  <w:comment w:id="8" w:author="Antoniu Gorgan" w:date="2020-01-23T10:45:00Z" w:initials="">
    <w:p w14:paraId="72D9AC52" w14:textId="77777777" w:rsidR="005D77FD" w:rsidRDefault="006E36B8">
      <w:pPr>
        <w:widowControl w:val="0"/>
        <w:pBdr>
          <w:top w:val="nil"/>
          <w:left w:val="nil"/>
          <w:bottom w:val="nil"/>
          <w:right w:val="nil"/>
          <w:between w:val="nil"/>
        </w:pBdr>
        <w:spacing w:line="240" w:lineRule="auto"/>
        <w:rPr>
          <w:color w:val="000000"/>
        </w:rPr>
      </w:pPr>
      <w:r>
        <w:rPr>
          <w:color w:val="000000"/>
        </w:rP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2579CF" w15:done="0"/>
  <w15:commentEx w15:paraId="35BEC6B4" w15:done="0"/>
  <w15:commentEx w15:paraId="72D9AC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2579CF" w16cid:durableId="21D982D7"/>
  <w16cid:commentId w16cid:paraId="35BEC6B4" w16cid:durableId="21D982D8"/>
  <w16cid:commentId w16cid:paraId="72D9AC52" w16cid:durableId="21D982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792"/>
    <w:multiLevelType w:val="multilevel"/>
    <w:tmpl w:val="3DBCB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5428A8"/>
    <w:multiLevelType w:val="multilevel"/>
    <w:tmpl w:val="C7767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B41DD3"/>
    <w:multiLevelType w:val="multilevel"/>
    <w:tmpl w:val="C52263F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B55B2C"/>
    <w:multiLevelType w:val="multilevel"/>
    <w:tmpl w:val="059A624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7FD"/>
    <w:rsid w:val="004922E2"/>
    <w:rsid w:val="005D77FD"/>
    <w:rsid w:val="006E36B8"/>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910E"/>
  <w15:docId w15:val="{152D4511-134E-4AB6-BD55-30BEDBA3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3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6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 L</cp:lastModifiedBy>
  <cp:revision>3</cp:revision>
  <dcterms:created xsi:type="dcterms:W3CDTF">2020-01-27T14:40:00Z</dcterms:created>
  <dcterms:modified xsi:type="dcterms:W3CDTF">2020-02-07T20:35:00Z</dcterms:modified>
</cp:coreProperties>
</file>